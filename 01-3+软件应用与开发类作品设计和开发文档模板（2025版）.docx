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180A" w14:textId="77777777" w:rsidR="009500A0" w:rsidRDefault="00217C84">
      <w:pPr>
        <w:widowControl/>
        <w:shd w:val="clear" w:color="auto" w:fill="FFFFFF"/>
        <w:spacing w:line="360" w:lineRule="atLeast"/>
        <w:ind w:firstLine="426"/>
        <w:jc w:val="center"/>
        <w:rPr>
          <w:rFonts w:ascii="华文中宋" w:eastAsia="华文中宋" w:hAnsi="华文中宋" w:cs="Arial"/>
          <w:color w:val="333333"/>
          <w:kern w:val="0"/>
          <w:sz w:val="52"/>
          <w:szCs w:val="52"/>
        </w:rPr>
      </w:pPr>
      <w:r>
        <w:rPr>
          <w:rFonts w:ascii="华文中宋" w:eastAsia="华文中宋" w:hAnsi="华文中宋" w:cs="Arial" w:hint="eastAsia"/>
          <w:color w:val="333333"/>
          <w:kern w:val="0"/>
          <w:sz w:val="52"/>
          <w:szCs w:val="52"/>
        </w:rPr>
        <w:t>中国大学生计算机设计大赛</w:t>
      </w:r>
    </w:p>
    <w:p w14:paraId="1928014A" w14:textId="77777777" w:rsidR="009500A0" w:rsidRDefault="009500A0"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eastAsia="华文中宋" w:hAnsi="华文中宋" w:cs="Arial"/>
          <w:color w:val="333333"/>
          <w:kern w:val="0"/>
          <w:szCs w:val="21"/>
        </w:rPr>
      </w:pPr>
    </w:p>
    <w:p w14:paraId="2EC63C91" w14:textId="77777777" w:rsidR="009500A0" w:rsidRDefault="00217C84">
      <w:pPr>
        <w:widowControl/>
        <w:shd w:val="clear" w:color="auto" w:fill="FFFFFF"/>
        <w:spacing w:line="360" w:lineRule="atLeast"/>
        <w:ind w:firstLine="42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仿宋_GB2312" w:eastAsia="仿宋_GB2312" w:hAnsi="楷体" w:cs="仿宋_GB2312"/>
          <w:noProof/>
          <w:color w:val="000000"/>
          <w:sz w:val="32"/>
          <w:szCs w:val="32"/>
        </w:rPr>
        <w:drawing>
          <wp:inline distT="0" distB="0" distL="0" distR="0" wp14:anchorId="781CF7D7" wp14:editId="0A5CE90C">
            <wp:extent cx="1713230" cy="1565910"/>
            <wp:effectExtent l="0" t="0" r="1270" b="0"/>
            <wp:docPr id="3" name="图片 3" descr="C:\Users\blculjm\AppData\Local\Temp\1618755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blculjm\AppData\Local\Temp\1618755595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092" cy="160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4180" w14:textId="77777777" w:rsidR="009500A0" w:rsidRDefault="009500A0"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eastAsia="华文中宋" w:hAnsi="华文中宋" w:cs="Arial"/>
          <w:color w:val="333333"/>
          <w:kern w:val="0"/>
          <w:szCs w:val="21"/>
        </w:rPr>
      </w:pPr>
    </w:p>
    <w:p w14:paraId="6BF36F2A" w14:textId="77777777" w:rsidR="009500A0" w:rsidRDefault="00217C84">
      <w:pPr>
        <w:widowControl/>
        <w:shd w:val="clear" w:color="auto" w:fill="FFFFFF"/>
        <w:spacing w:afterLines="200" w:after="624" w:line="360" w:lineRule="atLeast"/>
        <w:ind w:firstLine="426"/>
        <w:jc w:val="center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软件开发类作品文档简要要求</w:t>
      </w:r>
    </w:p>
    <w:p w14:paraId="74FC89C7" w14:textId="4E20315A" w:rsidR="009500A0" w:rsidRDefault="00217C84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="003F1FEB" w:rsidRPr="003F1FEB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2025071223</w:t>
      </w:r>
      <w:proofErr w:type="gramStart"/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</w:t>
      </w:r>
      <w:r w:rsidRPr="003F1FEB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 xml:space="preserve">　　</w:t>
      </w:r>
      <w:proofErr w:type="gramEnd"/>
    </w:p>
    <w:p w14:paraId="173E8A50" w14:textId="6432AE0F" w:rsidR="009500A0" w:rsidRDefault="00217C84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="003F1FEB" w:rsidRPr="003F1FEB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“夕阳”养老院管理应用</w:t>
      </w:r>
      <w:proofErr w:type="gramStart"/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</w:t>
      </w:r>
      <w:r w:rsidRPr="003F1FEB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 xml:space="preserve">　　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</w:t>
      </w:r>
      <w:proofErr w:type="gramEnd"/>
    </w:p>
    <w:p w14:paraId="554CCBA5" w14:textId="7EDD32EB" w:rsidR="009500A0" w:rsidRDefault="00217C84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proofErr w:type="gramStart"/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 xml:space="preserve">作　　</w:t>
      </w:r>
      <w:proofErr w:type="gramEnd"/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者：</w:t>
      </w:r>
      <w:r w:rsidR="003F1FEB" w:rsidRPr="003F1FEB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张利飞</w:t>
      </w:r>
      <w:r w:rsidR="003F1FEB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、</w:t>
      </w:r>
      <w:r w:rsidR="003F1FEB" w:rsidRPr="003F1FEB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何洁</w:t>
      </w:r>
      <w:r w:rsidR="003F1FEB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、</w:t>
      </w:r>
      <w:r w:rsidR="003F1FEB" w:rsidRPr="003F1FEB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赵晓英</w:t>
      </w:r>
      <w:r w:rsidR="003F1FEB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、</w:t>
      </w:r>
      <w:r w:rsidR="003F1FEB" w:rsidRPr="003F1FEB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王文豪</w:t>
      </w:r>
      <w:proofErr w:type="gramStart"/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</w:t>
      </w:r>
      <w:r w:rsidRPr="003F1FEB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 xml:space="preserve">　　　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</w:t>
      </w:r>
      <w:proofErr w:type="gramEnd"/>
    </w:p>
    <w:p w14:paraId="7E2D55B3" w14:textId="44FEDD5B" w:rsidR="009500A0" w:rsidRDefault="00217C84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版本编号：</w:t>
      </w:r>
      <w:r w:rsidR="003F1FEB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V</w:t>
      </w:r>
      <w:r w:rsidR="003F1FEB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0.0.1</w:t>
      </w:r>
      <w:proofErr w:type="gramStart"/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</w:t>
      </w:r>
      <w:r w:rsidRPr="003F1FEB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 xml:space="preserve">　　</w:t>
      </w:r>
      <w:proofErr w:type="gramEnd"/>
    </w:p>
    <w:p w14:paraId="2C3DAF49" w14:textId="563A72E6" w:rsidR="009500A0" w:rsidRDefault="00217C84">
      <w:pPr>
        <w:widowControl/>
        <w:shd w:val="clear" w:color="auto" w:fill="FFFFFF"/>
        <w:spacing w:beforeLines="50" w:before="156" w:afterLines="200" w:after="624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5213E" wp14:editId="27B8FDA0">
                <wp:simplePos x="0" y="0"/>
                <wp:positionH relativeFrom="margin">
                  <wp:posOffset>27305</wp:posOffset>
                </wp:positionH>
                <wp:positionV relativeFrom="paragraph">
                  <wp:posOffset>835025</wp:posOffset>
                </wp:positionV>
                <wp:extent cx="5200650" cy="2604770"/>
                <wp:effectExtent l="4445" t="4445" r="5080" b="1016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604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3CD7B" w14:textId="77777777" w:rsidR="009500A0" w:rsidRDefault="00217C84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5E9ED574" w14:textId="77777777" w:rsidR="009500A0" w:rsidRDefault="00217C84">
                            <w:pPr>
                              <w:pStyle w:val="af2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本文档适用于所有涉及软件应用与开发类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的各个小类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作品，包括：（1）Web应用与开发（2）管理信息系统（3）移动应用开发（非游戏类）（4）算法设计与应用（5）企业赛项；</w:t>
                            </w:r>
                          </w:p>
                          <w:p w14:paraId="0E6FA107" w14:textId="77777777" w:rsidR="009500A0" w:rsidRDefault="00217C84">
                            <w:pPr>
                              <w:pStyle w:val="af2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本文档为简要文档，不宜长篇大论，需简明扼要，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建议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设计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二级目录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，逻辑性强；</w:t>
                            </w:r>
                          </w:p>
                          <w:p w14:paraId="6B8153DF" w14:textId="77777777" w:rsidR="009500A0" w:rsidRDefault="00217C84">
                            <w:pPr>
                              <w:pStyle w:val="af2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一级标题采用二号黑体，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居中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，二级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标题采用三号黑体，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靠左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，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根据需要可以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设计三级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标题，正文一律用五号宋体；</w:t>
                            </w:r>
                          </w:p>
                          <w:p w14:paraId="5B7B730B" w14:textId="77777777" w:rsidR="009500A0" w:rsidRDefault="00217C84">
                            <w:pPr>
                              <w:pStyle w:val="af2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提交文档时，以PDF格式提交本文档；</w:t>
                            </w:r>
                          </w:p>
                          <w:p w14:paraId="29F94F87" w14:textId="77777777" w:rsidR="009500A0" w:rsidRDefault="00217C84">
                            <w:pPr>
                              <w:pStyle w:val="af2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本文档内容是正式参赛内容组成部分，务必真实填写。如不属实，将导致奖项等级降低甚至终止本作品参加比赛。</w:t>
                            </w:r>
                          </w:p>
                          <w:p w14:paraId="5C6CC269" w14:textId="77777777" w:rsidR="009500A0" w:rsidRDefault="00217C84">
                            <w:pPr>
                              <w:pStyle w:val="af2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项目中涉及应用人工智能大模型的内容，务必在各个部分说明清楚。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5213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.15pt;margin-top:65.75pt;width:409.5pt;height:205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" fillcolor="white [3201]" strokeweight=".5pt">
                <v:textbox>
                  <w:txbxContent>
                    <w:p w14:paraId="7D73CD7B" w14:textId="77777777" w:rsidR="009500A0" w:rsidRDefault="00217C84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5E9ED574" w14:textId="77777777" w:rsidR="009500A0" w:rsidRDefault="00217C84">
                      <w:pPr>
                        <w:pStyle w:val="af2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本文档适用于所有涉及软件应用与开发类</w:t>
                      </w:r>
                      <w:r>
                        <w:rPr>
                          <w:rFonts w:ascii="华文楷体" w:eastAsia="华文楷体" w:hAnsi="华文楷体"/>
                        </w:rPr>
                        <w:t>的各个小类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作品，包括：（1）Web应用与开发（2）管理信息系统（3）移动应用开发（非游戏类）（4）算法设计与应用（5）企业赛项；</w:t>
                      </w:r>
                    </w:p>
                    <w:p w14:paraId="0E6FA107" w14:textId="77777777" w:rsidR="009500A0" w:rsidRDefault="00217C84">
                      <w:pPr>
                        <w:pStyle w:val="af2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本文档为简要文档，不宜长篇大论，需简明扼要，</w:t>
                      </w:r>
                      <w:r>
                        <w:rPr>
                          <w:rFonts w:ascii="华文楷体" w:eastAsia="华文楷体" w:hAnsi="华文楷体"/>
                        </w:rPr>
                        <w:t>建议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设计</w:t>
                      </w:r>
                      <w:r>
                        <w:rPr>
                          <w:rFonts w:ascii="华文楷体" w:eastAsia="华文楷体" w:hAnsi="华文楷体"/>
                        </w:rPr>
                        <w:t>二级目录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，逻辑性强；</w:t>
                      </w:r>
                    </w:p>
                    <w:p w14:paraId="6B8153DF" w14:textId="77777777" w:rsidR="009500A0" w:rsidRDefault="00217C84">
                      <w:pPr>
                        <w:pStyle w:val="af2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一级标题采用二号黑体，</w:t>
                      </w:r>
                      <w:r>
                        <w:rPr>
                          <w:rFonts w:ascii="华文楷体" w:eastAsia="华文楷体" w:hAnsi="华文楷体"/>
                        </w:rPr>
                        <w:t>居中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，二级</w:t>
                      </w:r>
                      <w:r>
                        <w:rPr>
                          <w:rFonts w:ascii="华文楷体" w:eastAsia="华文楷体" w:hAnsi="华文楷体"/>
                        </w:rPr>
                        <w:t>标题采用三号黑体，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靠左</w:t>
                      </w:r>
                      <w:r>
                        <w:rPr>
                          <w:rFonts w:ascii="华文楷体" w:eastAsia="华文楷体" w:hAnsi="华文楷体"/>
                        </w:rPr>
                        <w:t>，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根据需要可以</w:t>
                      </w:r>
                      <w:r>
                        <w:rPr>
                          <w:rFonts w:ascii="华文楷体" w:eastAsia="华文楷体" w:hAnsi="华文楷体"/>
                        </w:rPr>
                        <w:t>设计三级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标题，正文一律用五号宋体；</w:t>
                      </w:r>
                    </w:p>
                    <w:p w14:paraId="5B7B730B" w14:textId="77777777" w:rsidR="009500A0" w:rsidRDefault="00217C84">
                      <w:pPr>
                        <w:pStyle w:val="af2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提交文档时，以PDF格式提交本文档；</w:t>
                      </w:r>
                    </w:p>
                    <w:p w14:paraId="29F94F87" w14:textId="77777777" w:rsidR="009500A0" w:rsidRDefault="00217C84">
                      <w:pPr>
                        <w:pStyle w:val="af2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本文档内容是正式参赛内容组成部分，务必真实填写。如不属实，将导致奖项等级降低甚至终止本作品参加比赛。</w:t>
                      </w:r>
                    </w:p>
                    <w:p w14:paraId="5C6CC269" w14:textId="77777777" w:rsidR="009500A0" w:rsidRDefault="00217C84">
                      <w:pPr>
                        <w:pStyle w:val="af2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项目中涉及应用人工智能大模型的内容，务必在各个部分说明清楚。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="003F1FEB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2</w:t>
      </w:r>
      <w:r w:rsidR="003F1FEB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025.5.9</w:t>
      </w:r>
      <w:proofErr w:type="gramStart"/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</w:t>
      </w:r>
      <w:r w:rsidRPr="003F1FEB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 xml:space="preserve">　　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</w:t>
      </w:r>
      <w:proofErr w:type="gramEnd"/>
    </w:p>
    <w:p w14:paraId="557A55B7" w14:textId="77777777" w:rsidR="009500A0" w:rsidRDefault="009500A0">
      <w:pPr>
        <w:widowControl/>
        <w:ind w:firstLine="420"/>
        <w:jc w:val="left"/>
      </w:pPr>
    </w:p>
    <w:p w14:paraId="51373149" w14:textId="77777777" w:rsidR="009500A0" w:rsidRDefault="009500A0">
      <w:pPr>
        <w:widowControl/>
        <w:ind w:firstLine="420"/>
        <w:jc w:val="left"/>
      </w:pPr>
    </w:p>
    <w:p w14:paraId="4D6A9543" w14:textId="77777777" w:rsidR="009500A0" w:rsidRDefault="009500A0">
      <w:pPr>
        <w:widowControl/>
        <w:ind w:firstLine="420"/>
        <w:jc w:val="left"/>
      </w:pPr>
    </w:p>
    <w:p w14:paraId="0CECF9B8" w14:textId="77777777" w:rsidR="009500A0" w:rsidRDefault="009500A0">
      <w:pPr>
        <w:widowControl/>
        <w:ind w:firstLine="420"/>
        <w:jc w:val="left"/>
      </w:pPr>
    </w:p>
    <w:sdt>
      <w:sdtPr>
        <w:rPr>
          <w:b/>
          <w:sz w:val="28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14:paraId="7A34BB2B" w14:textId="77777777" w:rsidR="009500A0" w:rsidRDefault="00217C84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目</w:t>
          </w:r>
          <w:r>
            <w:rPr>
              <w:rFonts w:hint="eastAsia"/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 xml:space="preserve"> 录</w:t>
          </w:r>
        </w:p>
        <w:p w14:paraId="21B7A482" w14:textId="485F5381" w:rsidR="008232A4" w:rsidRDefault="00217C84">
          <w:pPr>
            <w:pStyle w:val="TOC1"/>
            <w:rPr>
              <w:ins w:id="0" w:author="利飞 张" w:date="2025-05-10T19:32:00Z"/>
              <w:b w:val="0"/>
              <w:noProof/>
              <w:sz w:val="21"/>
              <w:szCs w:val="22"/>
            </w:rPr>
          </w:pPr>
          <w:r>
            <w:rPr>
              <w:rFonts w:ascii="华文楷体" w:eastAsia="华文楷体" w:hAnsi="华文楷体"/>
              <w:b w:val="0"/>
              <w:bCs/>
              <w:lang w:val="zh-CN"/>
            </w:rPr>
            <w:fldChar w:fldCharType="begin"/>
          </w:r>
          <w:r>
            <w:rPr>
              <w:rFonts w:ascii="华文楷体" w:eastAsia="华文楷体" w:hAnsi="华文楷体"/>
              <w:b w:val="0"/>
              <w:bCs/>
              <w:lang w:val="zh-CN"/>
            </w:rPr>
            <w:instrText xml:space="preserve"> TOC \o "1-3" \h \z \u </w:instrText>
          </w:r>
          <w:r>
            <w:rPr>
              <w:rFonts w:ascii="华文楷体" w:eastAsia="华文楷体" w:hAnsi="华文楷体"/>
              <w:b w:val="0"/>
              <w:bCs/>
              <w:lang w:val="zh-CN"/>
            </w:rPr>
            <w:fldChar w:fldCharType="separate"/>
          </w:r>
          <w:ins w:id="1" w:author="利飞 张" w:date="2025-05-10T19:32:00Z">
            <w:r w:rsidR="008232A4" w:rsidRPr="001971EB">
              <w:rPr>
                <w:rStyle w:val="af0"/>
                <w:noProof/>
              </w:rPr>
              <w:fldChar w:fldCharType="begin"/>
            </w:r>
            <w:r w:rsidR="008232A4" w:rsidRPr="001971EB">
              <w:rPr>
                <w:rStyle w:val="af0"/>
                <w:noProof/>
              </w:rPr>
              <w:instrText xml:space="preserve"> </w:instrText>
            </w:r>
            <w:r w:rsidR="008232A4">
              <w:rPr>
                <w:noProof/>
              </w:rPr>
              <w:instrText>HYPERLINK \l "_Toc197797993"</w:instrText>
            </w:r>
            <w:r w:rsidR="008232A4" w:rsidRPr="001971EB">
              <w:rPr>
                <w:rStyle w:val="af0"/>
                <w:noProof/>
              </w:rPr>
              <w:instrText xml:space="preserve"> </w:instrText>
            </w:r>
            <w:r w:rsidR="008232A4" w:rsidRPr="001971EB">
              <w:rPr>
                <w:rStyle w:val="af0"/>
                <w:noProof/>
              </w:rPr>
            </w:r>
            <w:r w:rsidR="008232A4" w:rsidRPr="001971EB">
              <w:rPr>
                <w:rStyle w:val="af0"/>
                <w:noProof/>
              </w:rPr>
              <w:fldChar w:fldCharType="separate"/>
            </w:r>
            <w:r w:rsidR="008232A4" w:rsidRPr="001971EB">
              <w:rPr>
                <w:rStyle w:val="af0"/>
                <w:noProof/>
              </w:rPr>
              <w:t>第一章</w:t>
            </w:r>
            <w:r w:rsidR="008232A4">
              <w:rPr>
                <w:b w:val="0"/>
                <w:noProof/>
                <w:sz w:val="21"/>
                <w:szCs w:val="22"/>
              </w:rPr>
              <w:tab/>
            </w:r>
            <w:r w:rsidR="008232A4" w:rsidRPr="001971EB">
              <w:rPr>
                <w:rStyle w:val="af0"/>
                <w:noProof/>
              </w:rPr>
              <w:t>需求分析</w:t>
            </w:r>
            <w:r w:rsidR="008232A4">
              <w:rPr>
                <w:noProof/>
                <w:webHidden/>
              </w:rPr>
              <w:tab/>
            </w:r>
            <w:r w:rsidR="008232A4">
              <w:rPr>
                <w:noProof/>
                <w:webHidden/>
              </w:rPr>
              <w:fldChar w:fldCharType="begin"/>
            </w:r>
            <w:r w:rsidR="008232A4">
              <w:rPr>
                <w:noProof/>
                <w:webHidden/>
              </w:rPr>
              <w:instrText xml:space="preserve"> PAGEREF _Toc197797993 \h </w:instrText>
            </w:r>
            <w:r w:rsidR="008232A4">
              <w:rPr>
                <w:noProof/>
                <w:webHidden/>
              </w:rPr>
            </w:r>
          </w:ins>
          <w:r w:rsidR="008232A4"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3</w:t>
          </w:r>
          <w:ins w:id="2" w:author="利飞 张" w:date="2025-05-10T19:32:00Z">
            <w:r w:rsidR="008232A4">
              <w:rPr>
                <w:noProof/>
                <w:webHidden/>
              </w:rPr>
              <w:fldChar w:fldCharType="end"/>
            </w:r>
            <w:r w:rsidR="008232A4" w:rsidRPr="001971EB">
              <w:rPr>
                <w:rStyle w:val="af0"/>
                <w:noProof/>
              </w:rPr>
              <w:fldChar w:fldCharType="end"/>
            </w:r>
          </w:ins>
        </w:p>
        <w:p w14:paraId="1D2ED330" w14:textId="1C421478" w:rsidR="008232A4" w:rsidRDefault="008232A4">
          <w:pPr>
            <w:pStyle w:val="TOC1"/>
            <w:rPr>
              <w:ins w:id="3" w:author="利飞 张" w:date="2025-05-10T19:32:00Z"/>
              <w:b w:val="0"/>
              <w:noProof/>
              <w:sz w:val="21"/>
              <w:szCs w:val="22"/>
            </w:rPr>
          </w:pPr>
          <w:ins w:id="4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"_Toc197797994"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</w:rPr>
              <w:t>第二章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1971EB">
              <w:rPr>
                <w:rStyle w:val="af0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_Toc197797994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3</w:t>
          </w:r>
          <w:ins w:id="5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2868A89D" w14:textId="6C60F6D5" w:rsidR="008232A4" w:rsidRDefault="008232A4">
          <w:pPr>
            <w:pStyle w:val="TOC2"/>
            <w:tabs>
              <w:tab w:val="right" w:leader="dot" w:pos="8302"/>
            </w:tabs>
            <w:rPr>
              <w:ins w:id="6" w:author="利飞 张" w:date="2025-05-10T19:32:00Z"/>
              <w:noProof/>
            </w:rPr>
          </w:pPr>
          <w:ins w:id="7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"_Toc197797995"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  <w:lang w:val="zh-CN"/>
              </w:rPr>
              <w:t>2.1 系统功能模块划分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_Toc197797995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3</w:t>
          </w:r>
          <w:ins w:id="8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52195026" w14:textId="5A1BED38" w:rsidR="008232A4" w:rsidRDefault="008232A4">
          <w:pPr>
            <w:pStyle w:val="TOC2"/>
            <w:tabs>
              <w:tab w:val="right" w:leader="dot" w:pos="8302"/>
            </w:tabs>
            <w:rPr>
              <w:ins w:id="9" w:author="利飞 张" w:date="2025-05-10T19:32:00Z"/>
              <w:noProof/>
            </w:rPr>
          </w:pPr>
          <w:ins w:id="10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"_Toc197797996"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  <w:lang w:val="zh-CN"/>
              </w:rPr>
              <w:t>2.2 模块层次结构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_Toc197797996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3</w:t>
          </w:r>
          <w:ins w:id="11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302495BA" w14:textId="4E99E18F" w:rsidR="008232A4" w:rsidRDefault="008232A4">
          <w:pPr>
            <w:pStyle w:val="TOC2"/>
            <w:tabs>
              <w:tab w:val="right" w:leader="dot" w:pos="8302"/>
            </w:tabs>
            <w:rPr>
              <w:ins w:id="12" w:author="利飞 张" w:date="2025-05-10T19:32:00Z"/>
              <w:noProof/>
            </w:rPr>
          </w:pPr>
          <w:ins w:id="13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"_Toc197797997"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  <w:lang w:val="zh-CN"/>
              </w:rPr>
              <w:t>2.3 模块调用关系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_Toc197797997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4</w:t>
          </w:r>
          <w:ins w:id="14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0690C4D5" w14:textId="3DFACC59" w:rsidR="008232A4" w:rsidRDefault="008232A4">
          <w:pPr>
            <w:pStyle w:val="TOC2"/>
            <w:tabs>
              <w:tab w:val="right" w:leader="dot" w:pos="8302"/>
            </w:tabs>
            <w:rPr>
              <w:ins w:id="15" w:author="利飞 张" w:date="2025-05-10T19:32:00Z"/>
              <w:noProof/>
            </w:rPr>
          </w:pPr>
          <w:ins w:id="16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"_Toc197797998"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  <w:lang w:val="zh-CN"/>
              </w:rPr>
              <w:t>2.4 主要模块接口设计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_Toc197797998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5</w:t>
          </w:r>
          <w:ins w:id="17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7ADBE50F" w14:textId="5D990CFB" w:rsidR="008232A4" w:rsidRDefault="008232A4">
          <w:pPr>
            <w:pStyle w:val="TOC3"/>
            <w:tabs>
              <w:tab w:val="right" w:leader="dot" w:pos="8302"/>
            </w:tabs>
            <w:rPr>
              <w:ins w:id="18" w:author="利飞 张" w:date="2025-05-10T19:32:00Z"/>
              <w:noProof/>
            </w:rPr>
          </w:pPr>
          <w:ins w:id="19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"_Toc197797999"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  <w:lang w:val="zh-CN"/>
              </w:rPr>
              <w:t>2.4.1 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_Toc197797999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5</w:t>
          </w:r>
          <w:ins w:id="20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60EF6DCD" w14:textId="6B0A6838" w:rsidR="008232A4" w:rsidRDefault="008232A4">
          <w:pPr>
            <w:pStyle w:val="TOC3"/>
            <w:tabs>
              <w:tab w:val="right" w:leader="dot" w:pos="8302"/>
            </w:tabs>
            <w:rPr>
              <w:ins w:id="21" w:author="利飞 张" w:date="2025-05-10T19:32:00Z"/>
              <w:noProof/>
            </w:rPr>
          </w:pPr>
          <w:ins w:id="22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"_Toc197798000"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  <w:lang w:val="zh-CN"/>
              </w:rPr>
              <w:t>2.4.2 老人信息管理模块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_Toc197798000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6</w:t>
          </w:r>
          <w:ins w:id="23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5C544D54" w14:textId="6C09DE33" w:rsidR="008232A4" w:rsidRDefault="008232A4">
          <w:pPr>
            <w:pStyle w:val="TOC1"/>
            <w:rPr>
              <w:ins w:id="24" w:author="利飞 张" w:date="2025-05-10T19:32:00Z"/>
              <w:b w:val="0"/>
              <w:noProof/>
              <w:sz w:val="21"/>
              <w:szCs w:val="22"/>
            </w:rPr>
          </w:pPr>
          <w:ins w:id="25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"_Toc197798002"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</w:rPr>
              <w:t>第三章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1971EB">
              <w:rPr>
                <w:rStyle w:val="af0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_Toc197798002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7</w:t>
          </w:r>
          <w:ins w:id="26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29277306" w14:textId="3E2A7656" w:rsidR="008232A4" w:rsidRDefault="008232A4">
          <w:pPr>
            <w:pStyle w:val="TOC2"/>
            <w:tabs>
              <w:tab w:val="right" w:leader="dot" w:pos="8302"/>
            </w:tabs>
            <w:rPr>
              <w:ins w:id="27" w:author="利飞 张" w:date="2025-05-10T19:32:00Z"/>
              <w:noProof/>
            </w:rPr>
          </w:pPr>
          <w:ins w:id="28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"_Toc197798003"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  <w:lang w:val="zh-CN"/>
              </w:rPr>
              <w:t>3.1 数据库ER图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_Toc197798003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7</w:t>
          </w:r>
          <w:ins w:id="29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6974690C" w14:textId="78736038" w:rsidR="008232A4" w:rsidRDefault="008232A4">
          <w:pPr>
            <w:pStyle w:val="TOC2"/>
            <w:tabs>
              <w:tab w:val="right" w:leader="dot" w:pos="8302"/>
            </w:tabs>
            <w:rPr>
              <w:ins w:id="30" w:author="利飞 张" w:date="2025-05-10T19:32:00Z"/>
              <w:noProof/>
            </w:rPr>
          </w:pPr>
          <w:ins w:id="31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"_Toc197798004"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  <w:lang w:val="zh-CN"/>
              </w:rPr>
              <w:t>3.2 核心界面流程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_Toc197798004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8</w:t>
          </w:r>
          <w:ins w:id="32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31EED038" w14:textId="7EDF447B" w:rsidR="008232A4" w:rsidRDefault="008232A4">
          <w:pPr>
            <w:pStyle w:val="TOC2"/>
            <w:tabs>
              <w:tab w:val="right" w:leader="dot" w:pos="8302"/>
            </w:tabs>
            <w:rPr>
              <w:ins w:id="33" w:author="利飞 张" w:date="2025-05-10T19:32:00Z"/>
              <w:noProof/>
            </w:rPr>
          </w:pPr>
          <w:ins w:id="34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"_Toc197798005"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  <w:lang w:val="zh-CN"/>
              </w:rPr>
              <w:t>3.3 认证流程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_Toc197798005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9</w:t>
          </w:r>
          <w:ins w:id="35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31B6CC89" w14:textId="50B2D616" w:rsidR="008232A4" w:rsidRDefault="008232A4">
          <w:pPr>
            <w:pStyle w:val="TOC1"/>
            <w:rPr>
              <w:ins w:id="36" w:author="利飞 张" w:date="2025-05-10T19:32:00Z"/>
              <w:b w:val="0"/>
              <w:noProof/>
              <w:sz w:val="21"/>
              <w:szCs w:val="22"/>
            </w:rPr>
          </w:pPr>
          <w:ins w:id="37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"_Toc197798007"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</w:rPr>
              <w:t>第四章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1971EB">
              <w:rPr>
                <w:rStyle w:val="af0"/>
                <w:noProof/>
              </w:rPr>
              <w:t>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_Toc197798007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9</w:t>
          </w:r>
          <w:ins w:id="38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4CD17597" w14:textId="66A4F4E2" w:rsidR="008232A4" w:rsidRDefault="008232A4">
          <w:pPr>
            <w:pStyle w:val="TOC1"/>
            <w:rPr>
              <w:ins w:id="39" w:author="利飞 张" w:date="2025-05-10T19:32:00Z"/>
              <w:b w:val="0"/>
              <w:noProof/>
              <w:sz w:val="21"/>
              <w:szCs w:val="22"/>
            </w:rPr>
          </w:pPr>
          <w:ins w:id="40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"_Toc197798008"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</w:rPr>
              <w:t>第五章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1971EB">
              <w:rPr>
                <w:rStyle w:val="af0"/>
                <w:noProof/>
              </w:rPr>
              <w:t>安装及使用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_Toc197798008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9</w:t>
          </w:r>
          <w:ins w:id="41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1A99092F" w14:textId="5690777F" w:rsidR="008232A4" w:rsidRDefault="008232A4">
          <w:pPr>
            <w:pStyle w:val="TOC1"/>
            <w:rPr>
              <w:ins w:id="42" w:author="利飞 张" w:date="2025-05-10T19:32:00Z"/>
              <w:b w:val="0"/>
              <w:noProof/>
              <w:sz w:val="21"/>
              <w:szCs w:val="22"/>
            </w:rPr>
          </w:pPr>
          <w:ins w:id="43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"_Toc197798009"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</w:rPr>
              <w:t>第六章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1971EB">
              <w:rPr>
                <w:rStyle w:val="af0"/>
                <w:noProof/>
              </w:rPr>
              <w:t>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_Toc197798009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10</w:t>
          </w:r>
          <w:ins w:id="44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7C02160E" w14:textId="1BC599DB" w:rsidR="008232A4" w:rsidRDefault="008232A4">
          <w:pPr>
            <w:pStyle w:val="TOC2"/>
            <w:tabs>
              <w:tab w:val="right" w:leader="dot" w:pos="8302"/>
            </w:tabs>
            <w:rPr>
              <w:ins w:id="45" w:author="利飞 张" w:date="2025-05-10T19:32:00Z"/>
              <w:noProof/>
            </w:rPr>
          </w:pPr>
          <w:ins w:id="46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"_Toc197798010"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  <w:lang w:val="zh-CN"/>
              </w:rPr>
              <w:t>3.1 技术难点与解决方案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_Toc197798010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10</w:t>
          </w:r>
          <w:ins w:id="47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771509F3" w14:textId="12A0A642" w:rsidR="008232A4" w:rsidRDefault="008232A4">
          <w:pPr>
            <w:pStyle w:val="TOC2"/>
            <w:tabs>
              <w:tab w:val="right" w:leader="dot" w:pos="8302"/>
            </w:tabs>
            <w:rPr>
              <w:ins w:id="48" w:author="利飞 张" w:date="2025-05-10T19:32:00Z"/>
              <w:noProof/>
            </w:rPr>
          </w:pPr>
          <w:ins w:id="49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"_Toc197798011"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  <w:lang w:val="zh-CN"/>
              </w:rPr>
              <w:t>3.2 升级方向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_Toc197798011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10</w:t>
          </w:r>
          <w:ins w:id="50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7D2B9AA5" w14:textId="5FD5372D" w:rsidR="008232A4" w:rsidRDefault="008232A4">
          <w:pPr>
            <w:pStyle w:val="TOC1"/>
            <w:rPr>
              <w:ins w:id="51" w:author="利飞 张" w:date="2025-05-10T19:32:00Z"/>
              <w:b w:val="0"/>
              <w:noProof/>
              <w:sz w:val="21"/>
              <w:szCs w:val="22"/>
            </w:rPr>
          </w:pPr>
          <w:ins w:id="52" w:author="利飞 张" w:date="2025-05-10T19:32:00Z">
            <w:r w:rsidRPr="001971EB">
              <w:rPr>
                <w:rStyle w:val="af0"/>
                <w:noProof/>
              </w:rPr>
              <w:fldChar w:fldCharType="begin"/>
            </w:r>
            <w:r w:rsidRPr="001971EB">
              <w:rPr>
                <w:rStyle w:val="af0"/>
                <w:noProof/>
              </w:rPr>
              <w:instrText xml:space="preserve"> </w:instrText>
            </w:r>
            <w:r>
              <w:rPr>
                <w:noProof/>
              </w:rPr>
              <w:instrText>HYPERLINK \l "_Toc197798012"</w:instrText>
            </w:r>
            <w:r w:rsidRPr="001971EB">
              <w:rPr>
                <w:rStyle w:val="af0"/>
                <w:noProof/>
              </w:rPr>
              <w:instrText xml:space="preserve"> </w:instrText>
            </w:r>
            <w:r w:rsidRPr="001971EB">
              <w:rPr>
                <w:rStyle w:val="af0"/>
                <w:noProof/>
              </w:rPr>
            </w:r>
            <w:r w:rsidRPr="001971EB">
              <w:rPr>
                <w:rStyle w:val="af0"/>
                <w:noProof/>
              </w:rPr>
              <w:fldChar w:fldCharType="separate"/>
            </w:r>
            <w:r w:rsidRPr="001971EB">
              <w:rPr>
                <w:rStyle w:val="af0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_Toc197798012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DA1655">
            <w:rPr>
              <w:noProof/>
              <w:webHidden/>
            </w:rPr>
            <w:t>10</w:t>
          </w:r>
          <w:ins w:id="53" w:author="利飞 张" w:date="2025-05-10T19:32:00Z">
            <w:r>
              <w:rPr>
                <w:noProof/>
                <w:webHidden/>
              </w:rPr>
              <w:fldChar w:fldCharType="end"/>
            </w:r>
            <w:r w:rsidRPr="001971EB">
              <w:rPr>
                <w:rStyle w:val="af0"/>
                <w:noProof/>
              </w:rPr>
              <w:fldChar w:fldCharType="end"/>
            </w:r>
          </w:ins>
        </w:p>
        <w:p w14:paraId="53FD4AB8" w14:textId="0CD8B763" w:rsidR="009500A0" w:rsidDel="00D168F9" w:rsidRDefault="00217C84">
          <w:pPr>
            <w:pStyle w:val="TOC1"/>
            <w:rPr>
              <w:del w:id="54" w:author="利飞 张" w:date="2025-05-09T22:59:00Z"/>
              <w:b w:val="0"/>
              <w:noProof/>
              <w:sz w:val="21"/>
              <w:szCs w:val="22"/>
            </w:rPr>
          </w:pPr>
          <w:del w:id="55" w:author="利飞 张" w:date="2025-05-09T22:59:00Z">
            <w:r w:rsidRPr="00D168F9" w:rsidDel="00D168F9">
              <w:rPr>
                <w:noProof/>
                <w:rPrChange w:id="56" w:author="利飞 张" w:date="2025-05-09T22:59:00Z">
                  <w:rPr>
                    <w:rStyle w:val="af0"/>
                  </w:rPr>
                </w:rPrChange>
              </w:rPr>
              <w:delText>第一章</w:delText>
            </w:r>
            <w:r w:rsidDel="00D168F9">
              <w:rPr>
                <w:b w:val="0"/>
                <w:noProof/>
                <w:sz w:val="21"/>
                <w:szCs w:val="22"/>
              </w:rPr>
              <w:tab/>
            </w:r>
            <w:r w:rsidRPr="00D168F9" w:rsidDel="00D168F9">
              <w:rPr>
                <w:noProof/>
                <w:rPrChange w:id="57" w:author="利飞 张" w:date="2025-05-09T22:59:00Z">
                  <w:rPr>
                    <w:rStyle w:val="af0"/>
                  </w:rPr>
                </w:rPrChange>
              </w:rPr>
              <w:delText>需求分析</w:delText>
            </w:r>
            <w:r w:rsidDel="00D168F9">
              <w:rPr>
                <w:b w:val="0"/>
                <w:noProof/>
              </w:rPr>
              <w:tab/>
              <w:delText>6</w:delText>
            </w:r>
          </w:del>
        </w:p>
        <w:p w14:paraId="3728567A" w14:textId="1FDAEC2E" w:rsidR="009500A0" w:rsidDel="00D168F9" w:rsidRDefault="00217C84">
          <w:pPr>
            <w:pStyle w:val="TOC1"/>
            <w:rPr>
              <w:del w:id="58" w:author="利飞 张" w:date="2025-05-09T22:59:00Z"/>
              <w:b w:val="0"/>
              <w:noProof/>
              <w:sz w:val="21"/>
              <w:szCs w:val="22"/>
            </w:rPr>
          </w:pPr>
          <w:del w:id="59" w:author="利飞 张" w:date="2025-05-09T22:59:00Z">
            <w:r w:rsidRPr="00D168F9" w:rsidDel="00D168F9">
              <w:rPr>
                <w:noProof/>
                <w:rPrChange w:id="60" w:author="利飞 张" w:date="2025-05-09T22:59:00Z">
                  <w:rPr>
                    <w:rStyle w:val="af0"/>
                  </w:rPr>
                </w:rPrChange>
              </w:rPr>
              <w:delText>第二章</w:delText>
            </w:r>
            <w:r w:rsidDel="00D168F9">
              <w:rPr>
                <w:b w:val="0"/>
                <w:noProof/>
                <w:sz w:val="21"/>
                <w:szCs w:val="22"/>
              </w:rPr>
              <w:tab/>
            </w:r>
            <w:r w:rsidRPr="00D168F9" w:rsidDel="00D168F9">
              <w:rPr>
                <w:noProof/>
                <w:rPrChange w:id="61" w:author="利飞 张" w:date="2025-05-09T22:59:00Z">
                  <w:rPr>
                    <w:rStyle w:val="af0"/>
                  </w:rPr>
                </w:rPrChange>
              </w:rPr>
              <w:delText>概要设计</w:delText>
            </w:r>
            <w:r w:rsidDel="00D168F9">
              <w:rPr>
                <w:b w:val="0"/>
                <w:noProof/>
              </w:rPr>
              <w:tab/>
              <w:delText>6</w:delText>
            </w:r>
          </w:del>
        </w:p>
        <w:p w14:paraId="218A53CC" w14:textId="4A8BD28F" w:rsidR="009500A0" w:rsidDel="00D168F9" w:rsidRDefault="00217C84">
          <w:pPr>
            <w:pStyle w:val="TOC1"/>
            <w:rPr>
              <w:del w:id="62" w:author="利飞 张" w:date="2025-05-09T22:59:00Z"/>
              <w:b w:val="0"/>
              <w:noProof/>
              <w:sz w:val="21"/>
              <w:szCs w:val="22"/>
            </w:rPr>
          </w:pPr>
          <w:del w:id="63" w:author="利飞 张" w:date="2025-05-09T22:59:00Z">
            <w:r w:rsidRPr="00D168F9" w:rsidDel="00D168F9">
              <w:rPr>
                <w:noProof/>
                <w:rPrChange w:id="64" w:author="利飞 张" w:date="2025-05-09T22:59:00Z">
                  <w:rPr>
                    <w:rStyle w:val="af0"/>
                  </w:rPr>
                </w:rPrChange>
              </w:rPr>
              <w:delText>第三章</w:delText>
            </w:r>
            <w:r w:rsidDel="00D168F9">
              <w:rPr>
                <w:b w:val="0"/>
                <w:noProof/>
                <w:sz w:val="21"/>
                <w:szCs w:val="22"/>
              </w:rPr>
              <w:tab/>
            </w:r>
            <w:r w:rsidRPr="00D168F9" w:rsidDel="00D168F9">
              <w:rPr>
                <w:noProof/>
                <w:rPrChange w:id="65" w:author="利飞 张" w:date="2025-05-09T22:59:00Z">
                  <w:rPr>
                    <w:rStyle w:val="af0"/>
                  </w:rPr>
                </w:rPrChange>
              </w:rPr>
              <w:delText>详细设计</w:delText>
            </w:r>
            <w:r w:rsidDel="00D168F9">
              <w:rPr>
                <w:b w:val="0"/>
                <w:noProof/>
              </w:rPr>
              <w:tab/>
              <w:delText>6</w:delText>
            </w:r>
          </w:del>
        </w:p>
        <w:p w14:paraId="52BD8BE8" w14:textId="720BD702" w:rsidR="009500A0" w:rsidDel="00D168F9" w:rsidRDefault="00217C84">
          <w:pPr>
            <w:pStyle w:val="TOC1"/>
            <w:rPr>
              <w:del w:id="66" w:author="利飞 张" w:date="2025-05-09T22:59:00Z"/>
              <w:b w:val="0"/>
              <w:noProof/>
              <w:sz w:val="21"/>
              <w:szCs w:val="22"/>
            </w:rPr>
          </w:pPr>
          <w:del w:id="67" w:author="利飞 张" w:date="2025-05-09T22:59:00Z">
            <w:r w:rsidRPr="00D168F9" w:rsidDel="00D168F9">
              <w:rPr>
                <w:noProof/>
                <w:rPrChange w:id="68" w:author="利飞 张" w:date="2025-05-09T22:59:00Z">
                  <w:rPr>
                    <w:rStyle w:val="af0"/>
                  </w:rPr>
                </w:rPrChange>
              </w:rPr>
              <w:delText>第四章</w:delText>
            </w:r>
            <w:r w:rsidDel="00D168F9">
              <w:rPr>
                <w:b w:val="0"/>
                <w:noProof/>
                <w:sz w:val="21"/>
                <w:szCs w:val="22"/>
              </w:rPr>
              <w:tab/>
            </w:r>
            <w:r w:rsidRPr="00D168F9" w:rsidDel="00D168F9">
              <w:rPr>
                <w:noProof/>
                <w:rPrChange w:id="69" w:author="利飞 张" w:date="2025-05-09T22:59:00Z">
                  <w:rPr>
                    <w:rStyle w:val="af0"/>
                  </w:rPr>
                </w:rPrChange>
              </w:rPr>
              <w:delText>测试报告</w:delText>
            </w:r>
            <w:r w:rsidDel="00D168F9">
              <w:rPr>
                <w:b w:val="0"/>
                <w:noProof/>
              </w:rPr>
              <w:tab/>
              <w:delText>6</w:delText>
            </w:r>
          </w:del>
        </w:p>
        <w:p w14:paraId="4CAD121B" w14:textId="6E423062" w:rsidR="009500A0" w:rsidDel="00D168F9" w:rsidRDefault="00217C84">
          <w:pPr>
            <w:pStyle w:val="TOC1"/>
            <w:rPr>
              <w:del w:id="70" w:author="利飞 张" w:date="2025-05-09T22:59:00Z"/>
              <w:b w:val="0"/>
              <w:noProof/>
              <w:sz w:val="21"/>
              <w:szCs w:val="22"/>
            </w:rPr>
          </w:pPr>
          <w:del w:id="71" w:author="利飞 张" w:date="2025-05-09T22:59:00Z">
            <w:r w:rsidRPr="00D168F9" w:rsidDel="00D168F9">
              <w:rPr>
                <w:noProof/>
                <w:rPrChange w:id="72" w:author="利飞 张" w:date="2025-05-09T22:59:00Z">
                  <w:rPr>
                    <w:rStyle w:val="af0"/>
                  </w:rPr>
                </w:rPrChange>
              </w:rPr>
              <w:delText>第五章</w:delText>
            </w:r>
            <w:r w:rsidDel="00D168F9">
              <w:rPr>
                <w:b w:val="0"/>
                <w:noProof/>
                <w:sz w:val="21"/>
                <w:szCs w:val="22"/>
              </w:rPr>
              <w:tab/>
            </w:r>
            <w:r w:rsidRPr="00D168F9" w:rsidDel="00D168F9">
              <w:rPr>
                <w:noProof/>
                <w:rPrChange w:id="73" w:author="利飞 张" w:date="2025-05-09T22:59:00Z">
                  <w:rPr>
                    <w:rStyle w:val="af0"/>
                  </w:rPr>
                </w:rPrChange>
              </w:rPr>
              <w:delText>安装及使用</w:delText>
            </w:r>
            <w:r w:rsidDel="00D168F9">
              <w:rPr>
                <w:b w:val="0"/>
                <w:noProof/>
              </w:rPr>
              <w:tab/>
              <w:delText>6</w:delText>
            </w:r>
          </w:del>
        </w:p>
        <w:p w14:paraId="269C72F2" w14:textId="7AB21167" w:rsidR="009500A0" w:rsidDel="00D168F9" w:rsidRDefault="00217C84">
          <w:pPr>
            <w:pStyle w:val="TOC1"/>
            <w:rPr>
              <w:del w:id="74" w:author="利飞 张" w:date="2025-05-09T22:59:00Z"/>
              <w:b w:val="0"/>
              <w:noProof/>
              <w:sz w:val="21"/>
              <w:szCs w:val="22"/>
            </w:rPr>
          </w:pPr>
          <w:del w:id="75" w:author="利飞 张" w:date="2025-05-09T22:59:00Z">
            <w:r w:rsidRPr="00D168F9" w:rsidDel="00D168F9">
              <w:rPr>
                <w:noProof/>
                <w:rPrChange w:id="76" w:author="利飞 张" w:date="2025-05-09T22:59:00Z">
                  <w:rPr>
                    <w:rStyle w:val="af0"/>
                  </w:rPr>
                </w:rPrChange>
              </w:rPr>
              <w:delText>第六章</w:delText>
            </w:r>
            <w:r w:rsidDel="00D168F9">
              <w:rPr>
                <w:b w:val="0"/>
                <w:noProof/>
                <w:sz w:val="21"/>
                <w:szCs w:val="22"/>
              </w:rPr>
              <w:tab/>
            </w:r>
            <w:r w:rsidRPr="00D168F9" w:rsidDel="00D168F9">
              <w:rPr>
                <w:noProof/>
                <w:rPrChange w:id="77" w:author="利飞 张" w:date="2025-05-09T22:59:00Z">
                  <w:rPr>
                    <w:rStyle w:val="af0"/>
                  </w:rPr>
                </w:rPrChange>
              </w:rPr>
              <w:delText>项目总结</w:delText>
            </w:r>
            <w:r w:rsidDel="00D168F9">
              <w:rPr>
                <w:b w:val="0"/>
                <w:noProof/>
              </w:rPr>
              <w:tab/>
              <w:delText>6</w:delText>
            </w:r>
          </w:del>
        </w:p>
        <w:p w14:paraId="5AF27F49" w14:textId="29D307B2" w:rsidR="009500A0" w:rsidDel="00D168F9" w:rsidRDefault="00217C84">
          <w:pPr>
            <w:pStyle w:val="TOC1"/>
            <w:rPr>
              <w:del w:id="78" w:author="利飞 张" w:date="2025-05-09T22:59:00Z"/>
              <w:b w:val="0"/>
              <w:noProof/>
              <w:sz w:val="21"/>
              <w:szCs w:val="22"/>
            </w:rPr>
          </w:pPr>
          <w:del w:id="79" w:author="利飞 张" w:date="2025-05-09T22:59:00Z">
            <w:r w:rsidRPr="00D168F9" w:rsidDel="00D168F9">
              <w:rPr>
                <w:noProof/>
                <w:rPrChange w:id="80" w:author="利飞 张" w:date="2025-05-09T22:59:00Z">
                  <w:rPr>
                    <w:rStyle w:val="af0"/>
                  </w:rPr>
                </w:rPrChange>
              </w:rPr>
              <w:delText>参考文献</w:delText>
            </w:r>
            <w:r w:rsidDel="00D168F9">
              <w:rPr>
                <w:b w:val="0"/>
                <w:noProof/>
              </w:rPr>
              <w:tab/>
              <w:delText>7</w:delText>
            </w:r>
          </w:del>
        </w:p>
        <w:p w14:paraId="2409F767" w14:textId="77777777" w:rsidR="009500A0" w:rsidRDefault="00217C84">
          <w:pPr>
            <w:pStyle w:val="TOC1"/>
            <w:rPr>
              <w:b w:val="0"/>
            </w:rPr>
          </w:pPr>
          <w:r>
            <w:rPr>
              <w:rFonts w:ascii="华文楷体" w:eastAsia="华文楷体" w:hAnsi="华文楷体"/>
              <w:b w:val="0"/>
              <w:lang w:val="zh-CN"/>
            </w:rPr>
            <w:fldChar w:fldCharType="end"/>
          </w:r>
        </w:p>
      </w:sdtContent>
    </w:sdt>
    <w:p w14:paraId="2D64E2C4" w14:textId="77777777" w:rsidR="009500A0" w:rsidRDefault="00217C84">
      <w:pPr>
        <w:widowControl/>
        <w:ind w:firstLine="420"/>
        <w:jc w:val="left"/>
      </w:pPr>
      <w:r>
        <w:br w:type="page"/>
      </w:r>
    </w:p>
    <w:p w14:paraId="125C4376" w14:textId="77777777" w:rsidR="009500A0" w:rsidRDefault="00217C84">
      <w:pPr>
        <w:pStyle w:val="1"/>
      </w:pPr>
      <w:bookmarkStart w:id="81" w:name="_Toc197797993"/>
      <w:r>
        <w:rPr>
          <w:rFonts w:hint="eastAsia"/>
        </w:rPr>
        <w:lastRenderedPageBreak/>
        <w:t>需求分析</w:t>
      </w:r>
      <w:bookmarkEnd w:id="81"/>
    </w:p>
    <w:p w14:paraId="7894B991" w14:textId="250C38F5" w:rsidR="009500A0" w:rsidRDefault="00B66DBF">
      <w:proofErr w:type="spellStart"/>
      <w:r w:rsidRPr="00B66DBF">
        <w:t>GoldenYearsManager</w:t>
      </w:r>
      <w:proofErr w:type="spellEnd"/>
      <w:r w:rsidRPr="00B66DBF">
        <w:t>养老院管理系统旨在解决传统养老机构信息化程度低、管理效率不高的问题。</w:t>
      </w:r>
      <w:r w:rsidRPr="00B66DBF">
        <w:rPr>
          <w:rFonts w:hint="eastAsia"/>
        </w:rPr>
        <w:t>目标用户为中小型养老机构，提供完整的老人信息管理、护理计划和记录功能。系统主要功能包括：</w:t>
      </w:r>
      <w:r w:rsidRPr="00B66DBF">
        <w:t>1)用户权限管理；2)老人健康档案维护；3)护理计划制定与跟踪；4)日常护理记录</w:t>
      </w:r>
      <w:r>
        <w:rPr>
          <w:rFonts w:hint="eastAsia"/>
        </w:rPr>
        <w:t>。</w:t>
      </w:r>
      <w:r w:rsidRPr="00B66DBF">
        <w:rPr>
          <w:rFonts w:hint="eastAsia"/>
        </w:rPr>
        <w:t>系统</w:t>
      </w:r>
      <w:r w:rsidRPr="00B66DBF">
        <w:t>采用JWT认证保障安全性，MySQL数据库确保数据可靠性。前端采用Vue3实现响应式界面，后端使用</w:t>
      </w:r>
      <w:proofErr w:type="spellStart"/>
      <w:r w:rsidRPr="00B66DBF">
        <w:t>FastAPI</w:t>
      </w:r>
      <w:proofErr w:type="spellEnd"/>
      <w:r w:rsidRPr="00B66DBF">
        <w:t>提供高效API服务。</w:t>
      </w:r>
      <w:del w:id="82" w:author="利飞 张" w:date="2025-05-09T22:11:00Z">
        <w:r w:rsidR="00217C84" w:rsidDel="00B66DBF">
          <w:rPr>
            <w:rFonts w:hint="eastAsia"/>
          </w:rPr>
          <w:delText>【填写说明：本部分内容建议不超过</w:delText>
        </w:r>
        <w:r w:rsidR="00217C84" w:rsidDel="00B66DBF">
          <w:delText>1000</w:delText>
        </w:r>
        <w:r w:rsidR="00217C84" w:rsidDel="00B66DBF">
          <w:rPr>
            <w:rFonts w:hint="eastAsia"/>
          </w:rPr>
          <w:delText>字，以</w:delText>
        </w:r>
        <w:r w:rsidR="00217C84" w:rsidDel="00B66DBF">
          <w:delText>300</w:delText>
        </w:r>
        <w:r w:rsidR="00217C84" w:rsidDel="00B66DBF">
          <w:rPr>
            <w:rFonts w:hint="eastAsia"/>
          </w:rPr>
          <w:delText>字以内为宜，简要说明为什么开发本作品，是否存在竞品，对标什么作品以及面向的用户、主要功能、主要性能等。如果存在竞品，建议有竞品分析表格，从多个维度分析本作品与竞品作品比较】</w:delText>
        </w:r>
      </w:del>
    </w:p>
    <w:p w14:paraId="7C9FD640" w14:textId="65283272" w:rsidR="009500A0" w:rsidRDefault="00217C84">
      <w:pPr>
        <w:pStyle w:val="1"/>
        <w:rPr>
          <w:ins w:id="83" w:author="利飞 张" w:date="2025-05-09T22:16:00Z"/>
        </w:rPr>
      </w:pPr>
      <w:bookmarkStart w:id="84" w:name="_Toc197797994"/>
      <w:r>
        <w:rPr>
          <w:rFonts w:hint="eastAsia"/>
        </w:rPr>
        <w:t>概要设计</w:t>
      </w:r>
      <w:bookmarkEnd w:id="84"/>
    </w:p>
    <w:p w14:paraId="52243520" w14:textId="6A5DD6F9" w:rsidR="00B66DBF" w:rsidRDefault="00B66DBF">
      <w:pPr>
        <w:pStyle w:val="2"/>
        <w:rPr>
          <w:ins w:id="85" w:author="利飞 张" w:date="2025-05-09T22:16:00Z"/>
          <w:lang w:val="zh-CN"/>
        </w:rPr>
        <w:pPrChange w:id="86" w:author="利飞 张" w:date="2025-05-09T22:21:00Z">
          <w:pPr/>
        </w:pPrChange>
      </w:pPr>
      <w:bookmarkStart w:id="87" w:name="_Toc197797995"/>
      <w:ins w:id="88" w:author="利飞 张" w:date="2025-05-09T22:16:00Z">
        <w:r>
          <w:rPr>
            <w:rFonts w:hint="eastAsia"/>
            <w:lang w:val="zh-CN"/>
          </w:rPr>
          <w:t>2</w:t>
        </w:r>
        <w:r>
          <w:rPr>
            <w:lang w:val="zh-CN"/>
          </w:rPr>
          <w:t xml:space="preserve">.1 </w:t>
        </w:r>
        <w:r>
          <w:rPr>
            <w:rFonts w:hint="eastAsia"/>
            <w:lang w:val="zh-CN"/>
          </w:rPr>
          <w:t>系统功能模块划分</w:t>
        </w:r>
        <w:bookmarkEnd w:id="87"/>
      </w:ins>
    </w:p>
    <w:p w14:paraId="2D0CF6E9" w14:textId="6DC593D8" w:rsidR="00B66DBF" w:rsidRDefault="00B66DBF" w:rsidP="00B66DBF">
      <w:pPr>
        <w:rPr>
          <w:ins w:id="89" w:author="利飞 张" w:date="2025-05-09T22:16:00Z"/>
          <w:lang w:val="zh-CN"/>
        </w:rPr>
      </w:pPr>
      <w:ins w:id="90" w:author="利飞 张" w:date="2025-05-09T22:18:00Z">
        <w:r>
          <w:rPr>
            <w:noProof/>
          </w:rPr>
          <w:drawing>
            <wp:inline distT="0" distB="0" distL="0" distR="0" wp14:anchorId="4FC5C3DF" wp14:editId="1C6E5F8A">
              <wp:extent cx="5278120" cy="1381125"/>
              <wp:effectExtent l="0" t="0" r="0" b="9525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8120" cy="138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7A28D3" w14:textId="2CEB2293" w:rsidR="00B66DBF" w:rsidRDefault="00B66DBF">
      <w:pPr>
        <w:pStyle w:val="2"/>
        <w:rPr>
          <w:ins w:id="91" w:author="利飞 张" w:date="2025-05-09T22:17:00Z"/>
          <w:lang w:val="zh-CN"/>
        </w:rPr>
        <w:pPrChange w:id="92" w:author="利飞 张" w:date="2025-05-09T22:21:00Z">
          <w:pPr/>
        </w:pPrChange>
      </w:pPr>
      <w:bookmarkStart w:id="93" w:name="_Toc197797996"/>
      <w:ins w:id="94" w:author="利飞 张" w:date="2025-05-09T22:16:00Z">
        <w:r>
          <w:rPr>
            <w:rFonts w:hint="eastAsia"/>
            <w:lang w:val="zh-CN"/>
          </w:rPr>
          <w:t>2</w:t>
        </w:r>
        <w:r>
          <w:rPr>
            <w:lang w:val="zh-CN"/>
          </w:rPr>
          <w:t xml:space="preserve">.2 </w:t>
        </w:r>
        <w:r w:rsidRPr="00B66DBF">
          <w:rPr>
            <w:rFonts w:hint="eastAsia"/>
            <w:lang w:val="zh-CN"/>
          </w:rPr>
          <w:t>模块层次结构</w:t>
        </w:r>
      </w:ins>
      <w:bookmarkEnd w:id="93"/>
    </w:p>
    <w:p w14:paraId="539A3E16" w14:textId="2516F7C1" w:rsidR="00B66DBF" w:rsidRDefault="00B66DBF" w:rsidP="00B66DBF">
      <w:pPr>
        <w:rPr>
          <w:ins w:id="95" w:author="利飞 张" w:date="2025-05-09T22:17:00Z"/>
          <w:lang w:val="zh-CN"/>
        </w:rPr>
      </w:pPr>
      <w:ins w:id="96" w:author="利飞 张" w:date="2025-05-09T22:18:00Z">
        <w:r>
          <w:rPr>
            <w:noProof/>
          </w:rPr>
          <w:drawing>
            <wp:inline distT="0" distB="0" distL="0" distR="0" wp14:anchorId="7D2B6813" wp14:editId="1AF55B89">
              <wp:extent cx="5278120" cy="2872740"/>
              <wp:effectExtent l="0" t="0" r="0" b="381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8120" cy="287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19B71A" w14:textId="3DB9F47A" w:rsidR="00B66DBF" w:rsidRDefault="00B66DBF">
      <w:pPr>
        <w:pStyle w:val="2"/>
        <w:rPr>
          <w:ins w:id="97" w:author="利飞 张" w:date="2025-05-09T22:19:00Z"/>
          <w:lang w:val="zh-CN"/>
        </w:rPr>
        <w:pPrChange w:id="98" w:author="利飞 张" w:date="2025-05-09T22:21:00Z">
          <w:pPr/>
        </w:pPrChange>
      </w:pPr>
      <w:bookmarkStart w:id="99" w:name="_Toc197797997"/>
      <w:ins w:id="100" w:author="利飞 张" w:date="2025-05-09T22:17:00Z">
        <w:r>
          <w:rPr>
            <w:rFonts w:hint="eastAsia"/>
            <w:lang w:val="zh-CN"/>
          </w:rPr>
          <w:lastRenderedPageBreak/>
          <w:t>2</w:t>
        </w:r>
        <w:r>
          <w:rPr>
            <w:lang w:val="zh-CN"/>
          </w:rPr>
          <w:t xml:space="preserve">.3 </w:t>
        </w:r>
      </w:ins>
      <w:ins w:id="101" w:author="利飞 张" w:date="2025-05-09T22:18:00Z">
        <w:r w:rsidRPr="00B66DBF">
          <w:rPr>
            <w:rFonts w:hint="eastAsia"/>
            <w:lang w:val="zh-CN"/>
          </w:rPr>
          <w:t>模块调用关系</w:t>
        </w:r>
      </w:ins>
      <w:bookmarkEnd w:id="99"/>
    </w:p>
    <w:p w14:paraId="21E4CAF5" w14:textId="5B758291" w:rsidR="00B66DBF" w:rsidRDefault="00B66DBF" w:rsidP="00B66DBF">
      <w:pPr>
        <w:rPr>
          <w:ins w:id="102" w:author="利飞 张" w:date="2025-05-09T22:19:00Z"/>
          <w:lang w:val="zh-CN"/>
        </w:rPr>
      </w:pPr>
      <w:ins w:id="103" w:author="利飞 张" w:date="2025-05-09T22:19:00Z">
        <w:r>
          <w:rPr>
            <w:noProof/>
          </w:rPr>
          <w:drawing>
            <wp:inline distT="0" distB="0" distL="0" distR="0" wp14:anchorId="389B4F24" wp14:editId="3FB34547">
              <wp:extent cx="5278120" cy="6421120"/>
              <wp:effectExtent l="0" t="0" r="0" b="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8120" cy="6421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1EE358" w14:textId="79E5A1DD" w:rsidR="00B66DBF" w:rsidRDefault="00B66DBF">
      <w:pPr>
        <w:pStyle w:val="2"/>
        <w:rPr>
          <w:ins w:id="104" w:author="利飞 张" w:date="2025-05-09T22:19:00Z"/>
          <w:lang w:val="zh-CN"/>
        </w:rPr>
        <w:pPrChange w:id="105" w:author="利飞 张" w:date="2025-05-09T22:21:00Z">
          <w:pPr/>
        </w:pPrChange>
      </w:pPr>
      <w:bookmarkStart w:id="106" w:name="_Toc197797998"/>
      <w:ins w:id="107" w:author="利飞 张" w:date="2025-05-09T22:19:00Z">
        <w:r>
          <w:rPr>
            <w:rFonts w:hint="eastAsia"/>
            <w:lang w:val="zh-CN"/>
          </w:rPr>
          <w:lastRenderedPageBreak/>
          <w:t>2</w:t>
        </w:r>
        <w:r>
          <w:rPr>
            <w:lang w:val="zh-CN"/>
          </w:rPr>
          <w:t xml:space="preserve">.4 </w:t>
        </w:r>
        <w:r w:rsidRPr="00B66DBF">
          <w:rPr>
            <w:rFonts w:hint="eastAsia"/>
            <w:lang w:val="zh-CN"/>
          </w:rPr>
          <w:t>主要模块接口设计</w:t>
        </w:r>
        <w:bookmarkEnd w:id="106"/>
      </w:ins>
    </w:p>
    <w:p w14:paraId="797F9ABC" w14:textId="6BA2AE99" w:rsidR="00B66DBF" w:rsidRDefault="00B66DBF">
      <w:pPr>
        <w:pStyle w:val="3"/>
        <w:rPr>
          <w:ins w:id="108" w:author="利飞 张" w:date="2025-05-09T22:19:00Z"/>
          <w:lang w:val="zh-CN"/>
        </w:rPr>
        <w:pPrChange w:id="109" w:author="利飞 张" w:date="2025-05-09T22:21:00Z">
          <w:pPr/>
        </w:pPrChange>
      </w:pPr>
      <w:bookmarkStart w:id="110" w:name="_Toc197797999"/>
      <w:ins w:id="111" w:author="利飞 张" w:date="2025-05-09T22:19:00Z">
        <w:r>
          <w:rPr>
            <w:rFonts w:hint="eastAsia"/>
            <w:lang w:val="zh-CN"/>
          </w:rPr>
          <w:t>2</w:t>
        </w:r>
        <w:r>
          <w:rPr>
            <w:lang w:val="zh-CN"/>
          </w:rPr>
          <w:t xml:space="preserve">.4.1 </w:t>
        </w:r>
        <w:r w:rsidRPr="00B66DBF">
          <w:rPr>
            <w:rFonts w:hint="eastAsia"/>
            <w:lang w:val="zh-CN"/>
          </w:rPr>
          <w:t>用户管理模块</w:t>
        </w:r>
        <w:bookmarkEnd w:id="110"/>
      </w:ins>
    </w:p>
    <w:p w14:paraId="5B1104C3" w14:textId="50510243" w:rsidR="00B66DBF" w:rsidRDefault="00B66DBF" w:rsidP="00B66DBF">
      <w:pPr>
        <w:rPr>
          <w:ins w:id="112" w:author="利飞 张" w:date="2025-05-09T22:19:00Z"/>
          <w:lang w:val="zh-CN"/>
        </w:rPr>
      </w:pPr>
      <w:ins w:id="113" w:author="利飞 张" w:date="2025-05-09T22:19:00Z">
        <w:r>
          <w:rPr>
            <w:noProof/>
          </w:rPr>
          <w:drawing>
            <wp:inline distT="0" distB="0" distL="0" distR="0" wp14:anchorId="499E3DE2" wp14:editId="56B8EA88">
              <wp:extent cx="2686188" cy="6597989"/>
              <wp:effectExtent l="0" t="0" r="0" b="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188" cy="65979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D099AF" w14:textId="5173D69E" w:rsidR="00B66DBF" w:rsidRDefault="00B66DBF">
      <w:pPr>
        <w:pStyle w:val="3"/>
        <w:rPr>
          <w:ins w:id="114" w:author="利飞 张" w:date="2025-05-09T22:20:00Z"/>
          <w:lang w:val="zh-CN"/>
        </w:rPr>
        <w:pPrChange w:id="115" w:author="利飞 张" w:date="2025-05-09T22:21:00Z">
          <w:pPr/>
        </w:pPrChange>
      </w:pPr>
      <w:bookmarkStart w:id="116" w:name="_Toc197798000"/>
      <w:ins w:id="117" w:author="利飞 张" w:date="2025-05-09T22:19:00Z">
        <w:r>
          <w:rPr>
            <w:rFonts w:hint="eastAsia"/>
            <w:lang w:val="zh-CN"/>
          </w:rPr>
          <w:lastRenderedPageBreak/>
          <w:t>2</w:t>
        </w:r>
        <w:r>
          <w:rPr>
            <w:lang w:val="zh-CN"/>
          </w:rPr>
          <w:t xml:space="preserve">.4.2 </w:t>
        </w:r>
      </w:ins>
      <w:ins w:id="118" w:author="利飞 张" w:date="2025-05-09T22:20:00Z">
        <w:r w:rsidRPr="00B66DBF">
          <w:rPr>
            <w:rFonts w:hint="eastAsia"/>
            <w:lang w:val="zh-CN"/>
          </w:rPr>
          <w:t>老人信息管理模块</w:t>
        </w:r>
        <w:bookmarkEnd w:id="116"/>
      </w:ins>
    </w:p>
    <w:p w14:paraId="4264D599" w14:textId="4EFC8966" w:rsidR="00B66DBF" w:rsidRPr="00EA5F81" w:rsidRDefault="00B66DBF">
      <w:pPr>
        <w:pPrChange w:id="119" w:author="利飞 张" w:date="2025-05-09T22:16:00Z">
          <w:pPr>
            <w:pStyle w:val="1"/>
          </w:pPr>
        </w:pPrChange>
      </w:pPr>
      <w:ins w:id="120" w:author="利飞 张" w:date="2025-05-09T22:20:00Z">
        <w:r>
          <w:rPr>
            <w:noProof/>
          </w:rPr>
          <w:drawing>
            <wp:inline distT="0" distB="0" distL="0" distR="0" wp14:anchorId="0A8E54AD" wp14:editId="115328D3">
              <wp:extent cx="3073558" cy="6604339"/>
              <wp:effectExtent l="0" t="0" r="0" b="6350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73558" cy="66043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EB48B8" w14:textId="745E6A7D" w:rsidR="009500A0" w:rsidDel="00B66DBF" w:rsidRDefault="00217C84">
      <w:pPr>
        <w:rPr>
          <w:del w:id="121" w:author="利飞 张" w:date="2025-05-09T22:16:00Z"/>
        </w:rPr>
      </w:pPr>
      <w:del w:id="122" w:author="利飞 张" w:date="2025-05-09T22:16:00Z">
        <w:r w:rsidDel="00B66DBF">
          <w:rPr>
            <w:rFonts w:hint="eastAsia"/>
          </w:rPr>
          <w:lastRenderedPageBreak/>
          <w:delText>【填写说明：将需求分析结果分解成功能模块以及模块的</w:delText>
        </w:r>
        <w:r w:rsidDel="00B66DBF">
          <w:rPr>
            <w:rFonts w:ascii="Arial" w:hAnsi="Arial" w:cs="Arial"/>
            <w:szCs w:val="21"/>
            <w:shd w:val="clear" w:color="auto" w:fill="FFFFFF"/>
          </w:rPr>
          <w:delText>层次结构</w:delText>
        </w:r>
        <w:r w:rsidDel="00B66DBF">
          <w:rPr>
            <w:rFonts w:ascii="Arial" w:hAnsi="Arial" w:cs="Arial" w:hint="eastAsia"/>
            <w:szCs w:val="21"/>
            <w:shd w:val="clear" w:color="auto" w:fill="FFFFFF"/>
          </w:rPr>
          <w:delText>、</w:delText>
        </w:r>
        <w:r w:rsidDel="00B66DBF">
          <w:rPr>
            <w:rFonts w:ascii="Arial" w:hAnsi="Arial" w:cs="Arial"/>
            <w:color w:val="333333"/>
            <w:szCs w:val="21"/>
            <w:shd w:val="clear" w:color="auto" w:fill="FFFFFF"/>
          </w:rPr>
          <w:delText>调用关系、模块间接口</w:delText>
        </w:r>
        <w:r w:rsidDel="00B66DBF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>以及</w:delText>
        </w:r>
        <w:r w:rsidDel="00B66DBF">
          <w:rPr>
            <w:rFonts w:ascii="Arial" w:hAnsi="Arial" w:cs="Arial"/>
            <w:color w:val="333333"/>
            <w:szCs w:val="21"/>
            <w:shd w:val="clear" w:color="auto" w:fill="FFFFFF"/>
          </w:rPr>
          <w:delText>人机界面等</w:delText>
        </w:r>
        <w:r w:rsidDel="00B66DBF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>，建议用图体现内容，不宜全文字描述。建议图文总体不超过</w:delText>
        </w:r>
        <w:r w:rsidDel="00B66DBF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>A</w:delText>
        </w:r>
        <w:r w:rsidDel="00B66DBF">
          <w:rPr>
            <w:rFonts w:ascii="Arial" w:hAnsi="Arial" w:cs="Arial"/>
            <w:color w:val="333333"/>
            <w:szCs w:val="21"/>
            <w:shd w:val="clear" w:color="auto" w:fill="FFFFFF"/>
          </w:rPr>
          <w:delText>4</w:delText>
        </w:r>
        <w:r w:rsidDel="00B66DBF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>纸两页，以</w:delText>
        </w:r>
        <w:r w:rsidDel="00B66DBF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>1</w:delText>
        </w:r>
        <w:r w:rsidDel="00B66DBF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>页为宜。</w:delText>
        </w:r>
        <w:r w:rsidDel="00B66DBF">
          <w:rPr>
            <w:rFonts w:hint="eastAsia"/>
          </w:rPr>
          <w:delText>】</w:delText>
        </w:r>
        <w:bookmarkStart w:id="123" w:name="_Toc197723976"/>
        <w:bookmarkStart w:id="124" w:name="_Toc197798001"/>
        <w:bookmarkEnd w:id="123"/>
        <w:bookmarkEnd w:id="124"/>
      </w:del>
    </w:p>
    <w:p w14:paraId="4F516ADF" w14:textId="723BE1DA" w:rsidR="009500A0" w:rsidRDefault="00217C84">
      <w:pPr>
        <w:pStyle w:val="1"/>
        <w:rPr>
          <w:ins w:id="125" w:author="利飞 张" w:date="2025-05-09T22:31:00Z"/>
        </w:rPr>
      </w:pPr>
      <w:bookmarkStart w:id="126" w:name="_Toc197798002"/>
      <w:r>
        <w:rPr>
          <w:rFonts w:hint="eastAsia"/>
        </w:rPr>
        <w:t>详细设计</w:t>
      </w:r>
      <w:bookmarkEnd w:id="126"/>
    </w:p>
    <w:p w14:paraId="7E546A7E" w14:textId="59D354D3" w:rsidR="00C136D8" w:rsidRDefault="00C136D8">
      <w:pPr>
        <w:pStyle w:val="2"/>
        <w:rPr>
          <w:ins w:id="127" w:author="利飞 张" w:date="2025-05-09T22:31:00Z"/>
          <w:lang w:val="zh-CN"/>
        </w:rPr>
        <w:pPrChange w:id="128" w:author="利飞 张" w:date="2025-05-09T22:33:00Z">
          <w:pPr/>
        </w:pPrChange>
      </w:pPr>
      <w:bookmarkStart w:id="129" w:name="_Toc197798003"/>
      <w:ins w:id="130" w:author="利飞 张" w:date="2025-05-09T22:31:00Z">
        <w:r>
          <w:rPr>
            <w:rFonts w:hint="eastAsia"/>
            <w:lang w:val="zh-CN"/>
          </w:rPr>
          <w:t>3</w:t>
        </w:r>
        <w:r>
          <w:rPr>
            <w:lang w:val="zh-CN"/>
          </w:rPr>
          <w:t xml:space="preserve">.1 </w:t>
        </w:r>
        <w:r>
          <w:rPr>
            <w:rFonts w:hint="eastAsia"/>
            <w:lang w:val="zh-CN"/>
          </w:rPr>
          <w:t>数据库ER图</w:t>
        </w:r>
        <w:bookmarkEnd w:id="129"/>
      </w:ins>
    </w:p>
    <w:p w14:paraId="1B6A0735" w14:textId="1F883AD7" w:rsidR="00C136D8" w:rsidRDefault="00C136D8" w:rsidP="00C136D8">
      <w:pPr>
        <w:rPr>
          <w:ins w:id="131" w:author="利飞 张" w:date="2025-05-09T22:32:00Z"/>
          <w:lang w:val="zh-CN"/>
        </w:rPr>
      </w:pPr>
      <w:ins w:id="132" w:author="利飞 张" w:date="2025-05-09T22:32:00Z">
        <w:r>
          <w:rPr>
            <w:noProof/>
          </w:rPr>
          <w:drawing>
            <wp:inline distT="0" distB="0" distL="0" distR="0" wp14:anchorId="29513D9E" wp14:editId="2CB5A6A6">
              <wp:extent cx="4324572" cy="6705945"/>
              <wp:effectExtent l="0" t="0" r="0" b="0"/>
              <wp:docPr id="1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4572" cy="67059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8460C44" w14:textId="4DAD3E23" w:rsidR="00C136D8" w:rsidRDefault="00C136D8">
      <w:pPr>
        <w:pStyle w:val="2"/>
        <w:rPr>
          <w:ins w:id="133" w:author="利飞 张" w:date="2025-05-09T22:32:00Z"/>
          <w:lang w:val="zh-CN"/>
        </w:rPr>
        <w:pPrChange w:id="134" w:author="利飞 张" w:date="2025-05-09T22:33:00Z">
          <w:pPr/>
        </w:pPrChange>
      </w:pPr>
      <w:bookmarkStart w:id="135" w:name="_Toc197798004"/>
      <w:ins w:id="136" w:author="利飞 张" w:date="2025-05-09T22:32:00Z">
        <w:r>
          <w:rPr>
            <w:rFonts w:hint="eastAsia"/>
            <w:lang w:val="zh-CN"/>
          </w:rPr>
          <w:lastRenderedPageBreak/>
          <w:t>3</w:t>
        </w:r>
        <w:r>
          <w:rPr>
            <w:lang w:val="zh-CN"/>
          </w:rPr>
          <w:t xml:space="preserve">.2 </w:t>
        </w:r>
        <w:r w:rsidRPr="00C136D8">
          <w:rPr>
            <w:rFonts w:hint="eastAsia"/>
            <w:lang w:val="zh-CN"/>
          </w:rPr>
          <w:t>核心界面流程</w:t>
        </w:r>
        <w:bookmarkEnd w:id="135"/>
      </w:ins>
    </w:p>
    <w:p w14:paraId="0A35B63C" w14:textId="4F045B8A" w:rsidR="00C136D8" w:rsidRDefault="00C136D8" w:rsidP="00C136D8">
      <w:pPr>
        <w:rPr>
          <w:ins w:id="137" w:author="利飞 张" w:date="2025-05-09T22:32:00Z"/>
          <w:lang w:val="zh-CN"/>
        </w:rPr>
      </w:pPr>
      <w:ins w:id="138" w:author="利飞 张" w:date="2025-05-09T22:32:00Z">
        <w:r>
          <w:rPr>
            <w:noProof/>
          </w:rPr>
          <w:drawing>
            <wp:inline distT="0" distB="0" distL="0" distR="0" wp14:anchorId="7B94F3D7" wp14:editId="1C5B763E">
              <wp:extent cx="3410125" cy="6699594"/>
              <wp:effectExtent l="0" t="0" r="0" b="6350"/>
              <wp:docPr id="11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10125" cy="66995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389BB0" w14:textId="1F73C2AA" w:rsidR="00C136D8" w:rsidRDefault="00D54717">
      <w:pPr>
        <w:pStyle w:val="2"/>
        <w:rPr>
          <w:ins w:id="139" w:author="利飞 张" w:date="2025-05-09T22:32:00Z"/>
          <w:lang w:val="zh-CN"/>
        </w:rPr>
        <w:pPrChange w:id="140" w:author="利飞 张" w:date="2025-05-09T22:33:00Z">
          <w:pPr/>
        </w:pPrChange>
      </w:pPr>
      <w:bookmarkStart w:id="141" w:name="_Toc197798005"/>
      <w:ins w:id="142" w:author="利飞 张" w:date="2025-05-09T22:32:00Z">
        <w:r>
          <w:rPr>
            <w:rFonts w:hint="eastAsia"/>
            <w:lang w:val="zh-CN"/>
          </w:rPr>
          <w:lastRenderedPageBreak/>
          <w:t>3</w:t>
        </w:r>
        <w:r>
          <w:rPr>
            <w:lang w:val="zh-CN"/>
          </w:rPr>
          <w:t xml:space="preserve">.3 </w:t>
        </w:r>
        <w:r w:rsidRPr="00D54717">
          <w:rPr>
            <w:rFonts w:hint="eastAsia"/>
            <w:lang w:val="zh-CN"/>
          </w:rPr>
          <w:t>认证流程</w:t>
        </w:r>
        <w:bookmarkEnd w:id="141"/>
      </w:ins>
    </w:p>
    <w:p w14:paraId="36FFAA02" w14:textId="3914E9C3" w:rsidR="00D54717" w:rsidRDefault="00D54717" w:rsidP="00C136D8">
      <w:pPr>
        <w:rPr>
          <w:ins w:id="143" w:author="利飞 张" w:date="2025-05-09T22:33:00Z"/>
          <w:lang w:val="zh-CN"/>
        </w:rPr>
      </w:pPr>
      <w:ins w:id="144" w:author="利飞 张" w:date="2025-05-09T22:33:00Z">
        <w:r>
          <w:rPr>
            <w:noProof/>
          </w:rPr>
          <w:drawing>
            <wp:inline distT="0" distB="0" distL="0" distR="0" wp14:anchorId="157D3192" wp14:editId="5D62F9C5">
              <wp:extent cx="5278120" cy="4766945"/>
              <wp:effectExtent l="0" t="0" r="0" b="0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8120" cy="47669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58A698" w14:textId="77777777" w:rsidR="00D54717" w:rsidRPr="00EA5F81" w:rsidRDefault="00D54717">
      <w:pPr>
        <w:pPrChange w:id="145" w:author="利飞 张" w:date="2025-05-09T22:31:00Z">
          <w:pPr>
            <w:pStyle w:val="1"/>
          </w:pPr>
        </w:pPrChange>
      </w:pPr>
    </w:p>
    <w:p w14:paraId="017DD76A" w14:textId="6C902DD9" w:rsidR="009500A0" w:rsidDel="00C136D8" w:rsidRDefault="00217C84">
      <w:pPr>
        <w:rPr>
          <w:del w:id="146" w:author="利飞 张" w:date="2025-05-09T22:31:00Z"/>
        </w:rPr>
      </w:pPr>
      <w:del w:id="147" w:author="利飞 张" w:date="2025-05-09T22:31:00Z">
        <w:r w:rsidDel="00C136D8">
          <w:rPr>
            <w:rFonts w:hint="eastAsia"/>
          </w:rPr>
          <w:delText>【填写说明：包括但不限于：界面设计、数据库设计(如果有</w:delText>
        </w:r>
        <w:r w:rsidDel="00C136D8">
          <w:delText>)</w:delText>
        </w:r>
        <w:r w:rsidDel="00C136D8">
          <w:rPr>
            <w:rFonts w:hint="eastAsia"/>
          </w:rPr>
          <w:delText>、关键算法。界面设计建议用作品实际界面，建议包括典型使用流程；数据库设计建议用表格、E</w:delText>
        </w:r>
        <w:r w:rsidDel="00C136D8">
          <w:delText>R</w:delText>
        </w:r>
        <w:r w:rsidDel="00C136D8">
          <w:rPr>
            <w:rFonts w:hint="eastAsia"/>
          </w:rPr>
          <w:delText>图或U</w:delText>
        </w:r>
        <w:r w:rsidDel="00C136D8">
          <w:delText>ML</w:delText>
        </w:r>
        <w:r w:rsidDel="00C136D8">
          <w:rPr>
            <w:rFonts w:hint="eastAsia"/>
          </w:rPr>
          <w:delText>方式，说明文字简明扼要，违背范式的设计建议请说明理由；关键算法也可以替换为关键技术、技术创新等。本部分不宜大篇幅铺陈，建议突出重点痛点难点特点。】</w:delText>
        </w:r>
        <w:bookmarkStart w:id="148" w:name="_Toc197723981"/>
        <w:bookmarkStart w:id="149" w:name="_Toc197798006"/>
        <w:bookmarkEnd w:id="148"/>
        <w:bookmarkEnd w:id="149"/>
      </w:del>
    </w:p>
    <w:p w14:paraId="53BDAE49" w14:textId="77777777" w:rsidR="009500A0" w:rsidRDefault="00217C84">
      <w:pPr>
        <w:pStyle w:val="1"/>
      </w:pPr>
      <w:bookmarkStart w:id="150" w:name="_Toc197798007"/>
      <w:r>
        <w:rPr>
          <w:rFonts w:hint="eastAsia"/>
        </w:rPr>
        <w:t>测试报告</w:t>
      </w:r>
      <w:bookmarkEnd w:id="150"/>
    </w:p>
    <w:p w14:paraId="2ED409E1" w14:textId="2C677A60" w:rsidR="009500A0" w:rsidRDefault="00BA3F6B">
      <w:pPr>
        <w:rPr>
          <w:ins w:id="151" w:author="利飞 张" w:date="2025-05-10T19:31:00Z"/>
        </w:rPr>
      </w:pPr>
      <w:ins w:id="152" w:author="利飞 张" w:date="2025-05-10T19:30:00Z">
        <w:r>
          <w:rPr>
            <w:rFonts w:hint="eastAsia"/>
          </w:rPr>
          <w:t xml:space="preserve">功能测试 </w:t>
        </w:r>
        <w:r>
          <w:t xml:space="preserve">– </w:t>
        </w:r>
        <w:r>
          <w:rPr>
            <w:rFonts w:hint="eastAsia"/>
          </w:rPr>
          <w:t>局部输入框在输入内容后任然会提示</w:t>
        </w:r>
      </w:ins>
      <w:ins w:id="153" w:author="利飞 张" w:date="2025-05-10T19:31:00Z">
        <w:r>
          <w:rPr>
            <w:rFonts w:hint="eastAsia"/>
          </w:rPr>
          <w:t>请输入，通过审查发现变量命名问题引发，输入框蛇形变量，规则小驼峰，已修复</w:t>
        </w:r>
      </w:ins>
      <w:del w:id="154" w:author="利飞 张" w:date="2025-05-10T19:30:00Z">
        <w:r w:rsidR="00217C84" w:rsidDel="00BA3F6B">
          <w:rPr>
            <w:rFonts w:hint="eastAsia"/>
          </w:rPr>
          <w:delText>【填写说明：包括测试报告和技术指标。为了保证作品质量，建议多进行测试，并将测试用例、测试过程、测试结果、修正过程或结果形成文档，也可以将本标题修改为主要测试，撰写主要测试过程结果及其修正；根据测试结果，形成多维度技术指标，包括：运行速度、安全性、扩展性、部署方便性和可用性等。本部分简要说明即可，减少常识性内容。】</w:delText>
        </w:r>
      </w:del>
    </w:p>
    <w:p w14:paraId="18CE8593" w14:textId="2B7A0AF1" w:rsidR="00BA3F6B" w:rsidRDefault="00BA3F6B">
      <w:pPr>
        <w:rPr>
          <w:rFonts w:hint="eastAsia"/>
          <w:lang w:val="zh-CN"/>
        </w:rPr>
      </w:pPr>
      <w:ins w:id="155" w:author="利飞 张" w:date="2025-05-10T19:31:00Z">
        <w:r>
          <w:rPr>
            <w:rFonts w:hint="eastAsia"/>
          </w:rPr>
          <w:t xml:space="preserve">功能测试 </w:t>
        </w:r>
        <w:r>
          <w:t xml:space="preserve">– </w:t>
        </w:r>
        <w:r>
          <w:rPr>
            <w:rFonts w:hint="eastAsia"/>
          </w:rPr>
          <w:t>结束时间</w:t>
        </w:r>
      </w:ins>
      <w:ins w:id="156" w:author="利飞 张" w:date="2025-05-10T19:32:00Z">
        <w:r>
          <w:rPr>
            <w:rFonts w:hint="eastAsia"/>
          </w:rPr>
          <w:t>可以早于开始时间，原因未加规则，加入规则，已修复</w:t>
        </w:r>
      </w:ins>
    </w:p>
    <w:p w14:paraId="178BB623" w14:textId="77777777" w:rsidR="009500A0" w:rsidRDefault="00217C84">
      <w:pPr>
        <w:pStyle w:val="1"/>
      </w:pPr>
      <w:bookmarkStart w:id="157" w:name="_Toc197798008"/>
      <w:r>
        <w:rPr>
          <w:rFonts w:hint="eastAsia"/>
        </w:rPr>
        <w:t>安装及使用</w:t>
      </w:r>
      <w:bookmarkEnd w:id="157"/>
    </w:p>
    <w:p w14:paraId="455FE6FC" w14:textId="624CE810" w:rsidR="00D54717" w:rsidRPr="00D54717" w:rsidRDefault="00D54717">
      <w:pPr>
        <w:widowControl/>
        <w:spacing w:before="100" w:beforeAutospacing="1" w:after="100" w:afterAutospacing="1"/>
        <w:jc w:val="left"/>
        <w:rPr>
          <w:ins w:id="158" w:author="利飞 张" w:date="2025-05-09T22:37:00Z"/>
          <w:rFonts w:ascii="宋体" w:eastAsia="宋体" w:hAnsi="宋体" w:cs="宋体"/>
          <w:kern w:val="0"/>
          <w:sz w:val="24"/>
          <w:szCs w:val="24"/>
        </w:rPr>
        <w:pPrChange w:id="159" w:author="利飞 张" w:date="2025-05-09T22:37:00Z">
          <w:pPr>
            <w:widowControl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left"/>
          </w:pPr>
        </w:pPrChange>
      </w:pPr>
      <w:ins w:id="160" w:author="利飞 张" w:date="2025-05-09T22:37:00Z">
        <w:r w:rsidRPr="00D54717">
          <w:rPr>
            <w:rFonts w:ascii="宋体" w:eastAsia="宋体" w:hAnsi="宋体" w:cs="宋体"/>
            <w:kern w:val="0"/>
            <w:sz w:val="24"/>
            <w:szCs w:val="24"/>
          </w:rPr>
          <w:t>将项目下载到本地，先进入backend文件夹，打开main.py，</w:t>
        </w:r>
        <w:r>
          <w:rPr>
            <w:rFonts w:ascii="宋体" w:eastAsia="宋体" w:hAnsi="宋体" w:cs="宋体" w:hint="eastAsia"/>
            <w:kern w:val="0"/>
            <w:sz w:val="24"/>
            <w:szCs w:val="24"/>
          </w:rPr>
          <w:t>将</w:t>
        </w:r>
      </w:ins>
      <m:oMath>
        <m:r>
          <w:ins w:id="161" w:author="利飞 张" w:date="2025-05-09T22:37:00Z">
            <w:rPr>
              <w:rFonts w:ascii="Cambria Math" w:eastAsia="宋体" w:hAnsi="Cambria Math" w:cs="宋体"/>
              <w:kern w:val="0"/>
              <w:sz w:val="24"/>
              <w:szCs w:val="24"/>
            </w:rPr>
            <m:t>allow_</m:t>
          </w:ins>
        </m:r>
        <m:r>
          <w:ins w:id="162" w:author="利飞 张" w:date="2025-05-09T22:37:00Z">
            <w:rPr>
              <w:rFonts w:ascii="Cambria Math" w:eastAsia="宋体" w:hAnsi="Cambria Math" w:cs="宋体"/>
              <w:kern w:val="0"/>
              <w:sz w:val="24"/>
              <w:szCs w:val="24"/>
              <w:rPrChange w:id="163" w:author="利飞 张" w:date="2025-05-09T22:41:00Z"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w:rPrChange>
            </w:rPr>
            <m:t>origin_regex</m:t>
          </w:ins>
        </m:r>
      </m:oMath>
      <w:ins w:id="164" w:author="利飞 张" w:date="2025-05-09T22:37:00Z">
        <w:r>
          <w:rPr>
            <w:rFonts w:ascii="宋体" w:eastAsia="宋体" w:hAnsi="宋体" w:cs="宋体" w:hint="eastAsia"/>
            <w:kern w:val="0"/>
            <w:sz w:val="24"/>
            <w:szCs w:val="24"/>
          </w:rPr>
          <w:t>的值改为</w:t>
        </w:r>
      </w:ins>
      <m:oMath>
        <m:r>
          <w:ins w:id="165" w:author="利飞 张" w:date="2025-05-09T22:37:00Z">
            <w:rPr>
              <w:rFonts w:ascii="Cambria Math" w:eastAsia="宋体" w:hAnsi="Cambria Math" w:cs="宋体"/>
              <w:kern w:val="0"/>
              <w:sz w:val="24"/>
              <w:szCs w:val="24"/>
            </w:rPr>
            <m:t>r"^h</m:t>
          </w:ins>
        </m:r>
        <m:r>
          <w:ins w:id="166" w:author="利飞 张" w:date="2025-05-09T22:37:00Z">
            <w:rPr>
              <w:rFonts w:ascii="Cambria Math" w:eastAsia="宋体" w:hAnsi="Cambria Math" w:cs="宋体"/>
              <w:kern w:val="0"/>
              <w:sz w:val="24"/>
              <w:szCs w:val="24"/>
              <w:rPrChange w:id="167" w:author="利飞 张" w:date="2025-05-09T22:41:00Z"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w:rPrChange>
            </w:rPr>
            <m:t>ttps?://(.*\.)?</m:t>
          </w:ins>
        </m:r>
        <m:r>
          <w:ins w:id="168" w:author="利飞 张" w:date="2025-05-09T22:37:00Z">
            <w:rPr>
              <w:rFonts w:ascii="Cambria Math" w:eastAsia="宋体" w:hAnsi="Cambria Math" w:cs="宋体" w:hint="eastAsia"/>
              <w:kern w:val="0"/>
              <w:sz w:val="24"/>
              <w:szCs w:val="24"/>
              <w:rPrChange w:id="169" w:author="利飞 张" w:date="2025-05-09T22:41:00Z"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</w:rPrChange>
            </w:rPr>
            <m:t>你的域名</m:t>
          </w:ins>
        </m:r>
        <m:r>
          <w:ins w:id="170" w:author="利飞 张" w:date="2025-05-09T22:37:00Z">
            <w:rPr>
              <w:rFonts w:ascii="Cambria Math" w:eastAsia="宋体" w:hAnsi="Cambria Math" w:cs="宋体"/>
              <w:kern w:val="0"/>
              <w:sz w:val="24"/>
              <w:szCs w:val="24"/>
              <w:rPrChange w:id="171" w:author="利飞 张" w:date="2025-05-09T22:41:00Z"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w:rPrChange>
            </w:rPr>
            <m:t>\.</m:t>
          </w:ins>
        </m:r>
        <m:r>
          <w:ins w:id="172" w:author="利飞 张" w:date="2025-05-09T22:37:00Z">
            <w:rPr>
              <w:rFonts w:ascii="Cambria Math" w:eastAsia="宋体" w:hAnsi="Cambria Math" w:cs="宋体" w:hint="eastAsia"/>
              <w:kern w:val="0"/>
              <w:sz w:val="24"/>
              <w:szCs w:val="24"/>
              <w:rPrChange w:id="173" w:author="利飞 张" w:date="2025-05-09T22:41:00Z"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</w:rPrChange>
            </w:rPr>
            <m:t>顶级域名</m:t>
          </w:ins>
        </m:r>
        <m:r>
          <w:ins w:id="174" w:author="利飞 张" w:date="2025-05-09T22:37:00Z">
            <w:rPr>
              <w:rFonts w:ascii="Cambria Math" w:eastAsia="宋体" w:hAnsi="Cambria Math" w:cs="宋体"/>
              <w:kern w:val="0"/>
              <w:sz w:val="24"/>
              <w:szCs w:val="24"/>
              <w:rPrChange w:id="175" w:author="利飞 张" w:date="2025-05-09T22:41:00Z"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w:rPrChange>
            </w:rPr>
            <m:t>(:\d+)?"</m:t>
          </w:ins>
        </m:r>
      </m:oMath>
    </w:p>
    <w:p w14:paraId="0B2D247F" w14:textId="0D587732" w:rsidR="00D54717" w:rsidRPr="00D54717" w:rsidRDefault="00D54717" w:rsidP="00D54717">
      <w:pPr>
        <w:widowControl/>
        <w:spacing w:before="100" w:beforeAutospacing="1" w:after="100" w:afterAutospacing="1"/>
        <w:jc w:val="left"/>
        <w:rPr>
          <w:ins w:id="176" w:author="利飞 张" w:date="2025-05-09T22:37:00Z"/>
          <w:rFonts w:ascii="宋体" w:eastAsia="宋体" w:hAnsi="宋体" w:cs="宋体"/>
          <w:kern w:val="0"/>
          <w:sz w:val="24"/>
          <w:szCs w:val="24"/>
        </w:rPr>
      </w:pPr>
      <w:ins w:id="177" w:author="利飞 张" w:date="2025-05-09T22:38:00Z">
        <w:r>
          <w:rPr>
            <w:rFonts w:ascii="宋体" w:eastAsia="宋体" w:hAnsi="宋体" w:cs="宋体" w:hint="eastAsia"/>
            <w:kern w:val="0"/>
            <w:sz w:val="24"/>
            <w:szCs w:val="24"/>
          </w:rPr>
          <w:t>然后</w:t>
        </w:r>
      </w:ins>
      <w:ins w:id="178" w:author="利飞 张" w:date="2025-05-09T22:37:00Z">
        <w:r w:rsidRPr="00D54717">
          <w:rPr>
            <w:rFonts w:ascii="宋体" w:eastAsia="宋体" w:hAnsi="宋体" w:cs="宋体"/>
            <w:kern w:val="0"/>
            <w:sz w:val="24"/>
            <w:szCs w:val="24"/>
          </w:rPr>
          <w:t>执行</w:t>
        </w:r>
      </w:ins>
    </w:p>
    <w:p w14:paraId="5DDDD288" w14:textId="43E71E7B" w:rsidR="00D54717" w:rsidRPr="00D54717" w:rsidRDefault="00D54717" w:rsidP="00D54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79" w:author="利飞 张" w:date="2025-05-09T22:37:00Z"/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ins w:id="180" w:author="利飞 张" w:date="2025-05-09T22:37:00Z">
              <w:rPr>
                <w:rFonts w:ascii="Cambria Math" w:eastAsia="宋体" w:hAnsi="Cambria Math" w:cs="宋体"/>
                <w:kern w:val="0"/>
                <w:sz w:val="24"/>
                <w:szCs w:val="24"/>
              </w:rPr>
              <w:lastRenderedPageBreak/>
              <m:t>docker-</m:t>
            </w:ins>
          </m:r>
          <m:r>
            <w:ins w:id="181" w:author="利飞 张" w:date="2025-05-09T22:37:00Z">
              <w:rPr>
                <w:rFonts w:ascii="Cambria Math" w:eastAsia="宋体" w:hAnsi="Cambria Math" w:cs="宋体"/>
                <w:kern w:val="0"/>
                <w:sz w:val="24"/>
                <w:szCs w:val="24"/>
                <w:rPrChange w:id="182" w:author="利飞 张" w:date="2025-05-09T22:42:00Z"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w:rPrChange>
              </w:rPr>
              <m:t>compose -f docker-compose.yml up -d --build</m:t>
            </w:ins>
          </m:r>
        </m:oMath>
      </m:oMathPara>
    </w:p>
    <w:p w14:paraId="21E2A6AA" w14:textId="482BBBAA" w:rsidR="00D54717" w:rsidRPr="00D54717" w:rsidRDefault="00D54717" w:rsidP="00D54717">
      <w:pPr>
        <w:widowControl/>
        <w:spacing w:before="100" w:beforeAutospacing="1" w:after="100" w:afterAutospacing="1"/>
        <w:jc w:val="left"/>
        <w:rPr>
          <w:ins w:id="183" w:author="利飞 张" w:date="2025-05-09T22:37:00Z"/>
          <w:rFonts w:ascii="宋体" w:eastAsia="宋体" w:hAnsi="宋体" w:cs="宋体"/>
          <w:kern w:val="0"/>
          <w:sz w:val="24"/>
          <w:szCs w:val="24"/>
        </w:rPr>
      </w:pPr>
      <w:ins w:id="184" w:author="利飞 张" w:date="2025-05-09T22:37:00Z">
        <w:r w:rsidRPr="00D54717">
          <w:rPr>
            <w:rFonts w:ascii="宋体" w:eastAsia="宋体" w:hAnsi="宋体" w:cs="宋体"/>
            <w:kern w:val="0"/>
            <w:sz w:val="24"/>
            <w:szCs w:val="24"/>
          </w:rPr>
          <w:t>即可启动后端</w:t>
        </w:r>
        <w:proofErr w:type="spellStart"/>
        <w:r w:rsidRPr="00D54717">
          <w:rPr>
            <w:rFonts w:ascii="宋体" w:eastAsia="宋体" w:hAnsi="宋体" w:cs="宋体"/>
            <w:kern w:val="0"/>
            <w:sz w:val="24"/>
            <w:szCs w:val="24"/>
          </w:rPr>
          <w:t>api</w:t>
        </w:r>
        <w:proofErr w:type="spellEnd"/>
        <w:r w:rsidRPr="00D54717">
          <w:rPr>
            <w:rFonts w:ascii="宋体" w:eastAsia="宋体" w:hAnsi="宋体" w:cs="宋体"/>
            <w:kern w:val="0"/>
            <w:sz w:val="24"/>
            <w:szCs w:val="24"/>
          </w:rPr>
          <w:t>，然后进入</w:t>
        </w:r>
        <w:proofErr w:type="spellStart"/>
        <w:r w:rsidRPr="00D54717">
          <w:rPr>
            <w:rFonts w:ascii="宋体" w:eastAsia="宋体" w:hAnsi="宋体" w:cs="宋体"/>
            <w:kern w:val="0"/>
            <w:sz w:val="24"/>
            <w:szCs w:val="24"/>
          </w:rPr>
          <w:t>GoldenYearsManager</w:t>
        </w:r>
        <w:proofErr w:type="spellEnd"/>
        <w:r w:rsidRPr="00D54717">
          <w:rPr>
            <w:rFonts w:ascii="宋体" w:eastAsia="宋体" w:hAnsi="宋体" w:cs="宋体"/>
            <w:kern w:val="0"/>
            <w:sz w:val="24"/>
            <w:szCs w:val="24"/>
          </w:rPr>
          <w:t>前端文件夹，修改</w:t>
        </w:r>
      </w:ins>
      <m:oMath>
        <m:r>
          <w:ins w:id="185" w:author="利飞 张" w:date="2025-05-09T22:37:00Z">
            <w:rPr>
              <w:rFonts w:ascii="Cambria Math" w:eastAsia="宋体" w:hAnsi="Cambria Math" w:cs="宋体"/>
              <w:kern w:val="0"/>
              <w:sz w:val="24"/>
              <w:szCs w:val="24"/>
            </w:rPr>
            <m:t>src\</m:t>
          </w:ins>
        </m:r>
        <m:r>
          <w:ins w:id="186" w:author="利飞 张" w:date="2025-05-09T22:37:00Z">
            <w:rPr>
              <w:rFonts w:ascii="Cambria Math" w:eastAsia="宋体" w:hAnsi="Cambria Math" w:cs="宋体"/>
              <w:kern w:val="0"/>
              <w:sz w:val="24"/>
              <w:szCs w:val="24"/>
              <w:rPrChange w:id="187" w:author="利飞 张" w:date="2025-05-09T22:43:00Z"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w:rPrChange>
            </w:rPr>
            <m:t>api\api.ts</m:t>
          </w:ins>
        </m:r>
      </m:oMath>
      <w:ins w:id="188" w:author="利飞 张" w:date="2025-05-09T22:37:00Z">
        <w:r w:rsidRPr="00D54717">
          <w:rPr>
            <w:rFonts w:ascii="宋体" w:eastAsia="宋体" w:hAnsi="宋体" w:cs="宋体"/>
            <w:kern w:val="0"/>
            <w:sz w:val="24"/>
            <w:szCs w:val="24"/>
          </w:rPr>
          <w:t>, 将</w:t>
        </w:r>
        <w:proofErr w:type="spellStart"/>
        <w:r w:rsidRPr="00D54717">
          <w:rPr>
            <w:rFonts w:ascii="宋体" w:eastAsia="宋体" w:hAnsi="宋体" w:cs="宋体"/>
            <w:kern w:val="0"/>
            <w:sz w:val="24"/>
            <w:szCs w:val="24"/>
          </w:rPr>
          <w:t>baseURL</w:t>
        </w:r>
        <w:proofErr w:type="spellEnd"/>
        <w:r w:rsidRPr="00D54717">
          <w:rPr>
            <w:rFonts w:ascii="宋体" w:eastAsia="宋体" w:hAnsi="宋体" w:cs="宋体"/>
            <w:kern w:val="0"/>
            <w:sz w:val="24"/>
            <w:szCs w:val="24"/>
          </w:rPr>
          <w:t>改为你的</w:t>
        </w:r>
        <w:proofErr w:type="spellStart"/>
        <w:r w:rsidRPr="00D54717">
          <w:rPr>
            <w:rFonts w:ascii="宋体" w:eastAsia="宋体" w:hAnsi="宋体" w:cs="宋体"/>
            <w:kern w:val="0"/>
            <w:sz w:val="24"/>
            <w:szCs w:val="24"/>
          </w:rPr>
          <w:t>api</w:t>
        </w:r>
        <w:proofErr w:type="spellEnd"/>
        <w:r w:rsidRPr="00D54717">
          <w:rPr>
            <w:rFonts w:ascii="宋体" w:eastAsia="宋体" w:hAnsi="宋体" w:cs="宋体"/>
            <w:kern w:val="0"/>
            <w:sz w:val="24"/>
            <w:szCs w:val="24"/>
          </w:rPr>
          <w:t>服务域名</w:t>
        </w:r>
      </w:ins>
    </w:p>
    <w:p w14:paraId="0F2099E2" w14:textId="47E65A57" w:rsidR="00D54717" w:rsidRPr="00D54717" w:rsidRDefault="00D54717" w:rsidP="00D54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9" w:author="利飞 张" w:date="2025-05-09T22:37:00Z"/>
          <w:rFonts w:ascii="Cambria Math" w:eastAsia="宋体" w:hAnsi="Cambria Math" w:cs="宋体"/>
          <w:kern w:val="0"/>
          <w:sz w:val="24"/>
          <w:szCs w:val="24"/>
          <w:oMath/>
          <w:rPrChange w:id="190" w:author="利飞 张" w:date="2025-05-09T22:42:00Z">
            <w:rPr>
              <w:ins w:id="191" w:author="利飞 张" w:date="2025-05-09T22:37:00Z"/>
              <w:rFonts w:ascii="宋体" w:eastAsia="宋体" w:hAnsi="宋体" w:cs="宋体"/>
              <w:kern w:val="0"/>
              <w:sz w:val="24"/>
              <w:szCs w:val="24"/>
              <w:oMath/>
            </w:rPr>
          </w:rPrChange>
        </w:rPr>
      </w:pPr>
      <m:oMathPara>
        <m:oMath>
          <m:r>
            <w:ins w:id="192" w:author="利飞 张" w:date="2025-05-09T22:37:00Z"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 xml:space="preserve">npm </m:t>
            </w:ins>
          </m:r>
          <m:r>
            <w:ins w:id="193" w:author="利飞 张" w:date="2025-05-09T22:37:00Z">
              <w:rPr>
                <w:rFonts w:ascii="Cambria Math" w:eastAsia="宋体" w:hAnsi="Cambria Math" w:cs="宋体"/>
                <w:kern w:val="0"/>
                <w:sz w:val="24"/>
                <w:szCs w:val="24"/>
                <w:rPrChange w:id="194" w:author="利飞 张" w:date="2025-05-09T22:42:00Z"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w:rPrChange>
              </w:rPr>
              <m:t>install</m:t>
            </w:ins>
          </m:r>
        </m:oMath>
      </m:oMathPara>
    </w:p>
    <w:p w14:paraId="70BC2992" w14:textId="313DB998" w:rsidR="00D54717" w:rsidRPr="00D54717" w:rsidRDefault="00D54717" w:rsidP="00D54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95" w:author="利飞 张" w:date="2025-05-09T22:37:00Z"/>
          <w:rFonts w:ascii="Cambria Math" w:eastAsia="宋体" w:hAnsi="Cambria Math" w:cs="宋体"/>
          <w:kern w:val="0"/>
          <w:sz w:val="24"/>
          <w:szCs w:val="24"/>
          <w:oMath/>
          <w:rPrChange w:id="196" w:author="利飞 张" w:date="2025-05-09T22:42:00Z">
            <w:rPr>
              <w:ins w:id="197" w:author="利飞 张" w:date="2025-05-09T22:37:00Z"/>
              <w:rFonts w:ascii="宋体" w:eastAsia="宋体" w:hAnsi="宋体" w:cs="宋体"/>
              <w:kern w:val="0"/>
              <w:sz w:val="24"/>
              <w:szCs w:val="24"/>
              <w:oMath/>
            </w:rPr>
          </w:rPrChange>
        </w:rPr>
      </w:pPr>
      <m:oMathPara>
        <m:oMath>
          <m:r>
            <w:ins w:id="198" w:author="利飞 张" w:date="2025-05-09T22:37:00Z"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 xml:space="preserve">npm </m:t>
            </w:ins>
          </m:r>
          <m:r>
            <w:ins w:id="199" w:author="利飞 张" w:date="2025-05-09T22:37:00Z">
              <w:rPr>
                <w:rFonts w:ascii="Cambria Math" w:eastAsia="宋体" w:hAnsi="Cambria Math" w:cs="宋体"/>
                <w:kern w:val="0"/>
                <w:sz w:val="24"/>
                <w:szCs w:val="24"/>
                <w:rPrChange w:id="200" w:author="利飞 张" w:date="2025-05-09T22:42:00Z"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</w:rPrChange>
              </w:rPr>
              <m:t>run build</m:t>
            </w:ins>
          </m:r>
        </m:oMath>
      </m:oMathPara>
    </w:p>
    <w:p w14:paraId="65D7156F" w14:textId="2805C98C" w:rsidR="009500A0" w:rsidRPr="00D54717" w:rsidRDefault="00D547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rPrChange w:id="201" w:author="利飞 张" w:date="2025-05-09T22:42:00Z">
            <w:rPr>
              <w:lang w:val="zh-CN"/>
            </w:rPr>
          </w:rPrChange>
        </w:rPr>
        <w:pPrChange w:id="202" w:author="利飞 张" w:date="2025-05-09T22:42:00Z">
          <w:pPr/>
        </w:pPrChange>
      </w:pPr>
      <w:ins w:id="203" w:author="利飞 张" w:date="2025-05-09T22:37:00Z">
        <w:r w:rsidRPr="00D54717">
          <w:rPr>
            <w:rFonts w:ascii="宋体" w:eastAsia="宋体" w:hAnsi="宋体" w:cs="宋体"/>
            <w:kern w:val="0"/>
            <w:sz w:val="24"/>
            <w:szCs w:val="24"/>
          </w:rPr>
          <w:t>开始构建，然后将</w:t>
        </w:r>
        <w:proofErr w:type="spellStart"/>
        <w:r w:rsidRPr="00D54717">
          <w:rPr>
            <w:rFonts w:ascii="宋体" w:eastAsia="宋体" w:hAnsi="宋体" w:cs="宋体"/>
            <w:kern w:val="0"/>
            <w:sz w:val="24"/>
            <w:szCs w:val="24"/>
          </w:rPr>
          <w:t>dist</w:t>
        </w:r>
        <w:proofErr w:type="spellEnd"/>
        <w:r w:rsidRPr="00D54717">
          <w:rPr>
            <w:rFonts w:ascii="宋体" w:eastAsia="宋体" w:hAnsi="宋体" w:cs="宋体"/>
            <w:kern w:val="0"/>
            <w:sz w:val="24"/>
            <w:szCs w:val="24"/>
          </w:rPr>
          <w:t>目录的文件移动到Apache或</w:t>
        </w:r>
        <w:proofErr w:type="spellStart"/>
        <w:r w:rsidRPr="00D54717">
          <w:rPr>
            <w:rFonts w:ascii="宋体" w:eastAsia="宋体" w:hAnsi="宋体" w:cs="宋体"/>
            <w:kern w:val="0"/>
            <w:sz w:val="24"/>
            <w:szCs w:val="24"/>
          </w:rPr>
          <w:t>nginx</w:t>
        </w:r>
        <w:proofErr w:type="spellEnd"/>
        <w:r w:rsidRPr="00D54717">
          <w:rPr>
            <w:rFonts w:ascii="宋体" w:eastAsia="宋体" w:hAnsi="宋体" w:cs="宋体"/>
            <w:kern w:val="0"/>
            <w:sz w:val="24"/>
            <w:szCs w:val="24"/>
          </w:rPr>
          <w:t>的目录下并进行配置即可</w:t>
        </w:r>
      </w:ins>
      <w:del w:id="204" w:author="利飞 张" w:date="2025-05-09T22:37:00Z">
        <w:r w:rsidR="00217C84" w:rsidDel="00D54717">
          <w:rPr>
            <w:rFonts w:hint="eastAsia"/>
          </w:rPr>
          <w:delText>【填写说明：简要说明安装环境要求、安装过程、主要流程等</w:delText>
        </w:r>
        <w:r w:rsidR="00217C84" w:rsidDel="00D54717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>。建议包含默认安装和典型使用流程。</w:delText>
        </w:r>
        <w:r w:rsidR="00217C84" w:rsidDel="00D54717">
          <w:rPr>
            <w:rFonts w:hint="eastAsia"/>
          </w:rPr>
          <w:delText>】</w:delText>
        </w:r>
      </w:del>
    </w:p>
    <w:p w14:paraId="075E306C" w14:textId="77777777" w:rsidR="009500A0" w:rsidRDefault="00217C84">
      <w:pPr>
        <w:pStyle w:val="1"/>
      </w:pPr>
      <w:bookmarkStart w:id="205" w:name="_Toc197798009"/>
      <w:r>
        <w:rPr>
          <w:rFonts w:hint="eastAsia"/>
        </w:rPr>
        <w:t>项目总结</w:t>
      </w:r>
      <w:bookmarkEnd w:id="205"/>
    </w:p>
    <w:p w14:paraId="437464B1" w14:textId="40FC8FBA" w:rsidR="009500A0" w:rsidDel="00027C09" w:rsidRDefault="00217C84">
      <w:pPr>
        <w:pStyle w:val="1"/>
        <w:numPr>
          <w:ilvl w:val="0"/>
          <w:numId w:val="0"/>
        </w:numPr>
        <w:rPr>
          <w:del w:id="206" w:author="利飞 张" w:date="2025-05-09T22:50:00Z"/>
        </w:rPr>
      </w:pPr>
      <w:del w:id="207" w:author="利飞 张" w:date="2025-05-09T22:50:00Z">
        <w:r w:rsidDel="00027C09">
          <w:rPr>
            <w:rFonts w:hint="eastAsia"/>
          </w:rPr>
          <w:delText>【填写说明：作品制作开发过程中的一些感悟和后续升级等，如：项目协调、任务分解、克服的困难、水平提升、升级演进、商业推广等诸方面。建议部分篇幅不超过</w:delText>
        </w:r>
        <w:r w:rsidDel="00027C09">
          <w:rPr>
            <w:rFonts w:hint="eastAsia"/>
          </w:rPr>
          <w:delText>A</w:delText>
        </w:r>
        <w:r w:rsidDel="00027C09">
          <w:delText>4</w:delText>
        </w:r>
        <w:r w:rsidDel="00027C09">
          <w:rPr>
            <w:rFonts w:hint="eastAsia"/>
          </w:rPr>
          <w:delText>纸</w:delText>
        </w:r>
        <w:r w:rsidDel="00027C09">
          <w:rPr>
            <w:rFonts w:hint="eastAsia"/>
          </w:rPr>
          <w:delText>1</w:delText>
        </w:r>
        <w:r w:rsidDel="00027C09">
          <w:rPr>
            <w:rFonts w:hint="eastAsia"/>
          </w:rPr>
          <w:delText>页。】</w:delText>
        </w:r>
      </w:del>
    </w:p>
    <w:p w14:paraId="3422B5ED" w14:textId="0BB83F32" w:rsidR="00027C09" w:rsidRDefault="00027C09" w:rsidP="00027C09">
      <w:pPr>
        <w:pStyle w:val="af2"/>
        <w:numPr>
          <w:ilvl w:val="0"/>
          <w:numId w:val="3"/>
        </w:numPr>
        <w:ind w:firstLineChars="0"/>
        <w:rPr>
          <w:ins w:id="208" w:author="利飞 张" w:date="2025-05-09T22:50:00Z"/>
          <w:lang w:val="zh-CN"/>
        </w:rPr>
      </w:pPr>
      <w:ins w:id="209" w:author="利飞 张" w:date="2025-05-09T22:50:00Z">
        <w:r w:rsidRPr="00027C09">
          <w:rPr>
            <w:rFonts w:hint="eastAsia"/>
            <w:lang w:val="zh-CN"/>
          </w:rPr>
          <w:t>采用模块化开发方式，按功能模块迭代实现</w:t>
        </w:r>
      </w:ins>
    </w:p>
    <w:p w14:paraId="365D176A" w14:textId="247CDA72" w:rsidR="00027C09" w:rsidRDefault="00027C09" w:rsidP="00027C09">
      <w:pPr>
        <w:pStyle w:val="af2"/>
        <w:numPr>
          <w:ilvl w:val="0"/>
          <w:numId w:val="3"/>
        </w:numPr>
        <w:ind w:firstLineChars="0"/>
        <w:rPr>
          <w:ins w:id="210" w:author="利飞 张" w:date="2025-05-09T22:51:00Z"/>
          <w:lang w:val="zh-CN"/>
        </w:rPr>
      </w:pPr>
      <w:ins w:id="211" w:author="利飞 张" w:date="2025-05-09T22:50:00Z">
        <w:r w:rsidRPr="00027C09">
          <w:rPr>
            <w:rFonts w:hint="eastAsia"/>
            <w:lang w:val="zh-CN"/>
          </w:rPr>
          <w:t>自定</w:t>
        </w:r>
        <w:r w:rsidRPr="00027C09">
          <w:rPr>
            <w:lang w:val="zh-CN"/>
          </w:rPr>
          <w:t>API规范，确保前后端一致性</w:t>
        </w:r>
      </w:ins>
    </w:p>
    <w:p w14:paraId="64D505AD" w14:textId="5498DEC1" w:rsidR="00027C09" w:rsidRDefault="00027C09" w:rsidP="00027C09">
      <w:pPr>
        <w:rPr>
          <w:ins w:id="212" w:author="利飞 张" w:date="2025-05-09T22:51:00Z"/>
          <w:lang w:val="zh-CN"/>
        </w:rPr>
      </w:pPr>
    </w:p>
    <w:p w14:paraId="7E290588" w14:textId="524A6B56" w:rsidR="00027C09" w:rsidRDefault="00027C09">
      <w:pPr>
        <w:pStyle w:val="2"/>
        <w:rPr>
          <w:ins w:id="213" w:author="利飞 张" w:date="2025-05-09T22:51:00Z"/>
          <w:lang w:val="zh-CN"/>
        </w:rPr>
        <w:pPrChange w:id="214" w:author="利飞 张" w:date="2025-05-09T22:57:00Z">
          <w:pPr/>
        </w:pPrChange>
      </w:pPr>
      <w:bookmarkStart w:id="215" w:name="_Toc197798010"/>
      <w:ins w:id="216" w:author="利飞 张" w:date="2025-05-09T22:51:00Z">
        <w:r>
          <w:rPr>
            <w:rFonts w:hint="eastAsia"/>
            <w:lang w:val="zh-CN"/>
          </w:rPr>
          <w:t>3</w:t>
        </w:r>
        <w:r>
          <w:rPr>
            <w:lang w:val="zh-CN"/>
          </w:rPr>
          <w:t xml:space="preserve">.1 </w:t>
        </w:r>
        <w:r w:rsidRPr="00027C09">
          <w:rPr>
            <w:rFonts w:hint="eastAsia"/>
            <w:lang w:val="zh-CN"/>
          </w:rPr>
          <w:t>技术难点与解决方案</w:t>
        </w:r>
        <w:bookmarkEnd w:id="215"/>
      </w:ins>
    </w:p>
    <w:p w14:paraId="0C049C62" w14:textId="77731A0C" w:rsidR="00027C09" w:rsidRDefault="00027C09" w:rsidP="00027C09">
      <w:pPr>
        <w:pStyle w:val="af2"/>
        <w:numPr>
          <w:ilvl w:val="0"/>
          <w:numId w:val="5"/>
        </w:numPr>
        <w:ind w:firstLineChars="0"/>
        <w:rPr>
          <w:ins w:id="217" w:author="利飞 张" w:date="2025-05-09T22:51:00Z"/>
          <w:lang w:val="zh-CN"/>
        </w:rPr>
      </w:pPr>
      <w:ins w:id="218" w:author="利飞 张" w:date="2025-05-09T22:51:00Z">
        <w:r w:rsidRPr="00027C09">
          <w:rPr>
            <w:rFonts w:hint="eastAsia"/>
            <w:lang w:val="zh-CN"/>
          </w:rPr>
          <w:t>前后端联调效率</w:t>
        </w:r>
      </w:ins>
    </w:p>
    <w:p w14:paraId="15BB265D" w14:textId="789E71BE" w:rsidR="00027C09" w:rsidRDefault="00027C09" w:rsidP="00027C09">
      <w:pPr>
        <w:pStyle w:val="af2"/>
        <w:numPr>
          <w:ilvl w:val="0"/>
          <w:numId w:val="6"/>
        </w:numPr>
        <w:ind w:firstLineChars="0"/>
        <w:rPr>
          <w:ins w:id="219" w:author="利飞 张" w:date="2025-05-09T22:52:00Z"/>
          <w:lang w:val="zh-CN"/>
        </w:rPr>
      </w:pPr>
      <w:ins w:id="220" w:author="利飞 张" w:date="2025-05-09T22:52:00Z">
        <w:r w:rsidRPr="00027C09">
          <w:rPr>
            <w:rFonts w:hint="eastAsia"/>
            <w:lang w:val="zh-CN"/>
          </w:rPr>
          <w:t>痛点：单人开发需频繁切换前后端工作</w:t>
        </w:r>
      </w:ins>
    </w:p>
    <w:p w14:paraId="15EFB8F6" w14:textId="2AAB2179" w:rsidR="00027C09" w:rsidRDefault="00027C09" w:rsidP="00027C09">
      <w:pPr>
        <w:pStyle w:val="af2"/>
        <w:numPr>
          <w:ilvl w:val="0"/>
          <w:numId w:val="6"/>
        </w:numPr>
        <w:ind w:firstLineChars="0"/>
        <w:rPr>
          <w:ins w:id="221" w:author="利飞 张" w:date="2025-05-09T22:53:00Z"/>
          <w:lang w:val="zh-CN"/>
        </w:rPr>
      </w:pPr>
      <w:ins w:id="222" w:author="利飞 张" w:date="2025-05-09T22:52:00Z">
        <w:r>
          <w:rPr>
            <w:rFonts w:hint="eastAsia"/>
            <w:lang w:val="zh-CN"/>
          </w:rPr>
          <w:t>方案：优先后端代码，使用Hapydev进行API测试，然后根据API进行前端开发</w:t>
        </w:r>
      </w:ins>
    </w:p>
    <w:p w14:paraId="022FE95D" w14:textId="630EA28A" w:rsidR="00027C09" w:rsidRDefault="00027C09" w:rsidP="00027C09">
      <w:pPr>
        <w:pStyle w:val="af2"/>
        <w:numPr>
          <w:ilvl w:val="0"/>
          <w:numId w:val="5"/>
        </w:numPr>
        <w:ind w:firstLineChars="0"/>
        <w:rPr>
          <w:ins w:id="223" w:author="利飞 张" w:date="2025-05-09T22:53:00Z"/>
          <w:lang w:val="zh-CN"/>
        </w:rPr>
      </w:pPr>
      <w:ins w:id="224" w:author="利飞 张" w:date="2025-05-09T22:53:00Z">
        <w:r w:rsidRPr="00027C09">
          <w:rPr>
            <w:rFonts w:hint="eastAsia"/>
            <w:lang w:val="zh-CN"/>
          </w:rPr>
          <w:t>部署复杂度</w:t>
        </w:r>
      </w:ins>
    </w:p>
    <w:p w14:paraId="437E63B2" w14:textId="5B8F0624" w:rsidR="00027C09" w:rsidRDefault="00027C09" w:rsidP="00027C09">
      <w:pPr>
        <w:pStyle w:val="af2"/>
        <w:numPr>
          <w:ilvl w:val="0"/>
          <w:numId w:val="7"/>
        </w:numPr>
        <w:ind w:firstLineChars="0"/>
        <w:rPr>
          <w:ins w:id="225" w:author="利飞 张" w:date="2025-05-09T22:53:00Z"/>
          <w:lang w:val="zh-CN"/>
        </w:rPr>
      </w:pPr>
      <w:ins w:id="226" w:author="利飞 张" w:date="2025-05-09T22:53:00Z">
        <w:r w:rsidRPr="00027C09">
          <w:rPr>
            <w:rFonts w:hint="eastAsia"/>
            <w:lang w:val="zh-CN"/>
          </w:rPr>
          <w:t>痛点：</w:t>
        </w:r>
        <w:r>
          <w:rPr>
            <w:rFonts w:hint="eastAsia"/>
            <w:lang w:val="zh-CN"/>
          </w:rPr>
          <w:t>后端部署需要繁琐的设置</w:t>
        </w:r>
      </w:ins>
    </w:p>
    <w:p w14:paraId="18EB87AB" w14:textId="786CF526" w:rsidR="00027C09" w:rsidRDefault="00027C09" w:rsidP="00027C09">
      <w:pPr>
        <w:pStyle w:val="af2"/>
        <w:numPr>
          <w:ilvl w:val="0"/>
          <w:numId w:val="7"/>
        </w:numPr>
        <w:ind w:firstLineChars="0"/>
        <w:rPr>
          <w:ins w:id="227" w:author="利飞 张" w:date="2025-05-09T22:54:00Z"/>
          <w:lang w:val="zh-CN"/>
        </w:rPr>
      </w:pPr>
      <w:ins w:id="228" w:author="利飞 张" w:date="2025-05-09T22:53:00Z">
        <w:r>
          <w:rPr>
            <w:rFonts w:hint="eastAsia"/>
            <w:lang w:val="zh-CN"/>
          </w:rPr>
          <w:t>方案：</w:t>
        </w:r>
      </w:ins>
      <w:ins w:id="229" w:author="利飞 张" w:date="2025-05-09T22:54:00Z">
        <w:r w:rsidRPr="00027C09">
          <w:rPr>
            <w:rFonts w:hint="eastAsia"/>
            <w:lang w:val="zh-CN"/>
          </w:rPr>
          <w:t>使用</w:t>
        </w:r>
        <w:r w:rsidRPr="00027C09">
          <w:rPr>
            <w:lang w:val="zh-CN"/>
          </w:rPr>
          <w:t>Docker Compose一键部署环境</w:t>
        </w:r>
      </w:ins>
    </w:p>
    <w:p w14:paraId="0705B257" w14:textId="44402AA8" w:rsidR="00027C09" w:rsidRDefault="00027C09" w:rsidP="00027C09">
      <w:pPr>
        <w:rPr>
          <w:ins w:id="230" w:author="利飞 张" w:date="2025-05-09T22:54:00Z"/>
          <w:lang w:val="zh-CN"/>
        </w:rPr>
      </w:pPr>
    </w:p>
    <w:p w14:paraId="6CB14499" w14:textId="52E82CB8" w:rsidR="00027C09" w:rsidRDefault="00027C09">
      <w:pPr>
        <w:pStyle w:val="2"/>
        <w:rPr>
          <w:ins w:id="231" w:author="利飞 张" w:date="2025-05-09T22:54:00Z"/>
          <w:lang w:val="zh-CN"/>
        </w:rPr>
        <w:pPrChange w:id="232" w:author="利飞 张" w:date="2025-05-09T22:57:00Z">
          <w:pPr/>
        </w:pPrChange>
      </w:pPr>
      <w:bookmarkStart w:id="233" w:name="_Toc197798011"/>
      <w:ins w:id="234" w:author="利飞 张" w:date="2025-05-09T22:54:00Z">
        <w:r>
          <w:rPr>
            <w:rFonts w:hint="eastAsia"/>
            <w:lang w:val="zh-CN"/>
          </w:rPr>
          <w:t>3</w:t>
        </w:r>
        <w:r>
          <w:rPr>
            <w:lang w:val="zh-CN"/>
          </w:rPr>
          <w:t xml:space="preserve">.2 </w:t>
        </w:r>
        <w:r>
          <w:rPr>
            <w:rFonts w:hint="eastAsia"/>
            <w:lang w:val="zh-CN"/>
          </w:rPr>
          <w:t>升级方向</w:t>
        </w:r>
        <w:bookmarkEnd w:id="233"/>
      </w:ins>
    </w:p>
    <w:p w14:paraId="300880A9" w14:textId="03F3418D" w:rsidR="00027C09" w:rsidRDefault="007214F3" w:rsidP="00027C09">
      <w:pPr>
        <w:pStyle w:val="af2"/>
        <w:numPr>
          <w:ilvl w:val="0"/>
          <w:numId w:val="8"/>
        </w:numPr>
        <w:ind w:firstLineChars="0"/>
        <w:rPr>
          <w:ins w:id="235" w:author="利飞 张" w:date="2025-05-09T22:54:00Z"/>
          <w:lang w:val="zh-CN"/>
        </w:rPr>
      </w:pPr>
      <w:ins w:id="236" w:author="利飞 张" w:date="2025-05-09T22:54:00Z">
        <w:r>
          <w:rPr>
            <w:rFonts w:hint="eastAsia"/>
            <w:lang w:val="zh-CN"/>
          </w:rPr>
          <w:t>添加出院显示</w:t>
        </w:r>
      </w:ins>
    </w:p>
    <w:p w14:paraId="262677D8" w14:textId="5B086ED9" w:rsidR="007214F3" w:rsidRDefault="007214F3" w:rsidP="00027C09">
      <w:pPr>
        <w:pStyle w:val="af2"/>
        <w:numPr>
          <w:ilvl w:val="0"/>
          <w:numId w:val="8"/>
        </w:numPr>
        <w:ind w:firstLineChars="0"/>
        <w:rPr>
          <w:ins w:id="237" w:author="利飞 张" w:date="2025-05-09T22:55:00Z"/>
          <w:lang w:val="zh-CN"/>
        </w:rPr>
      </w:pPr>
      <w:ins w:id="238" w:author="利飞 张" w:date="2025-05-09T22:55:00Z">
        <w:r>
          <w:rPr>
            <w:rFonts w:hint="eastAsia"/>
            <w:lang w:val="zh-CN"/>
          </w:rPr>
          <w:t>添加提醒功能</w:t>
        </w:r>
      </w:ins>
    </w:p>
    <w:p w14:paraId="7B8B4182" w14:textId="142DA8FB" w:rsidR="007214F3" w:rsidRDefault="007214F3" w:rsidP="007214F3">
      <w:pPr>
        <w:pStyle w:val="af2"/>
        <w:numPr>
          <w:ilvl w:val="0"/>
          <w:numId w:val="8"/>
        </w:numPr>
        <w:ind w:firstLineChars="0"/>
        <w:rPr>
          <w:ins w:id="239" w:author="利飞 张" w:date="2025-05-09T22:55:00Z"/>
          <w:lang w:val="zh-CN"/>
        </w:rPr>
      </w:pPr>
      <w:ins w:id="240" w:author="利飞 张" w:date="2025-05-09T22:55:00Z">
        <w:r>
          <w:rPr>
            <w:rFonts w:hint="eastAsia"/>
            <w:lang w:val="zh-CN"/>
          </w:rPr>
          <w:t>到计划结束时间后自动标记</w:t>
        </w:r>
      </w:ins>
    </w:p>
    <w:p w14:paraId="36B86BEB" w14:textId="32ADCB41" w:rsidR="007214F3" w:rsidRDefault="007214F3" w:rsidP="007214F3">
      <w:pPr>
        <w:pStyle w:val="af2"/>
        <w:numPr>
          <w:ilvl w:val="0"/>
          <w:numId w:val="8"/>
        </w:numPr>
        <w:ind w:firstLineChars="0"/>
        <w:rPr>
          <w:ins w:id="241" w:author="利飞 张" w:date="2025-05-09T22:55:00Z"/>
          <w:lang w:val="zh-CN"/>
        </w:rPr>
      </w:pPr>
      <w:ins w:id="242" w:author="利飞 张" w:date="2025-05-09T22:55:00Z">
        <w:r>
          <w:rPr>
            <w:rFonts w:hint="eastAsia"/>
            <w:lang w:val="zh-CN"/>
          </w:rPr>
          <w:t>进行多端适配</w:t>
        </w:r>
      </w:ins>
    </w:p>
    <w:p w14:paraId="505B5015" w14:textId="22BAD3AF" w:rsidR="007214F3" w:rsidRDefault="007214F3" w:rsidP="007214F3">
      <w:pPr>
        <w:pStyle w:val="af2"/>
        <w:numPr>
          <w:ilvl w:val="0"/>
          <w:numId w:val="8"/>
        </w:numPr>
        <w:ind w:firstLineChars="0"/>
        <w:rPr>
          <w:ins w:id="243" w:author="利飞 张" w:date="2025-05-09T22:56:00Z"/>
          <w:lang w:val="zh-CN"/>
        </w:rPr>
      </w:pPr>
      <w:ins w:id="244" w:author="利飞 张" w:date="2025-05-09T22:55:00Z">
        <w:r>
          <w:rPr>
            <w:rFonts w:hint="eastAsia"/>
            <w:lang w:val="zh-CN"/>
          </w:rPr>
          <w:t>增加小程序</w:t>
        </w:r>
      </w:ins>
      <w:ins w:id="245" w:author="利飞 张" w:date="2025-05-09T22:56:00Z">
        <w:r>
          <w:rPr>
            <w:rFonts w:hint="eastAsia"/>
            <w:lang w:val="zh-CN"/>
          </w:rPr>
          <w:t>功能</w:t>
        </w:r>
      </w:ins>
    </w:p>
    <w:p w14:paraId="74579672" w14:textId="68086A6D" w:rsidR="007214F3" w:rsidRDefault="007214F3" w:rsidP="007214F3">
      <w:pPr>
        <w:pStyle w:val="af2"/>
        <w:numPr>
          <w:ilvl w:val="0"/>
          <w:numId w:val="8"/>
        </w:numPr>
        <w:ind w:firstLineChars="0"/>
        <w:rPr>
          <w:ins w:id="246" w:author="利飞 张" w:date="2025-05-09T22:57:00Z"/>
          <w:lang w:val="zh-CN"/>
        </w:rPr>
      </w:pPr>
      <w:ins w:id="247" w:author="利飞 张" w:date="2025-05-09T22:56:00Z">
        <w:r>
          <w:rPr>
            <w:rFonts w:hint="eastAsia"/>
            <w:lang w:val="zh-CN"/>
          </w:rPr>
          <w:t>打包为软件包，抛弃web加载</w:t>
        </w:r>
      </w:ins>
      <w:ins w:id="248" w:author="利飞 张" w:date="2025-05-09T22:57:00Z">
        <w:r>
          <w:rPr>
            <w:rFonts w:hint="eastAsia"/>
            <w:lang w:val="zh-CN"/>
          </w:rPr>
          <w:t>以加快</w:t>
        </w:r>
      </w:ins>
      <w:ins w:id="249" w:author="利飞 张" w:date="2025-05-09T22:56:00Z">
        <w:r>
          <w:rPr>
            <w:rFonts w:hint="eastAsia"/>
            <w:lang w:val="zh-CN"/>
          </w:rPr>
          <w:t>首次加载速度</w:t>
        </w:r>
      </w:ins>
    </w:p>
    <w:p w14:paraId="25E7CCDD" w14:textId="1EADE5D5" w:rsidR="007214F3" w:rsidRDefault="007214F3" w:rsidP="007214F3">
      <w:pPr>
        <w:pStyle w:val="af2"/>
        <w:numPr>
          <w:ilvl w:val="0"/>
          <w:numId w:val="8"/>
        </w:numPr>
        <w:ind w:firstLineChars="0"/>
        <w:rPr>
          <w:ins w:id="250" w:author="利飞 张" w:date="2025-05-09T22:57:00Z"/>
          <w:lang w:val="zh-CN"/>
        </w:rPr>
      </w:pPr>
      <w:ins w:id="251" w:author="利飞 张" w:date="2025-05-09T22:57:00Z">
        <w:r>
          <w:rPr>
            <w:rFonts w:hint="eastAsia"/>
            <w:lang w:val="zh-CN"/>
          </w:rPr>
          <w:t>护理计划推荐</w:t>
        </w:r>
      </w:ins>
    </w:p>
    <w:p w14:paraId="1056D481" w14:textId="31927B95" w:rsidR="007214F3" w:rsidRDefault="007214F3" w:rsidP="007214F3">
      <w:pPr>
        <w:pStyle w:val="af2"/>
        <w:numPr>
          <w:ilvl w:val="0"/>
          <w:numId w:val="8"/>
        </w:numPr>
        <w:ind w:firstLineChars="0"/>
        <w:rPr>
          <w:ins w:id="252" w:author="利飞 张" w:date="2025-05-09T22:57:00Z"/>
          <w:lang w:val="zh-CN"/>
        </w:rPr>
      </w:pPr>
      <w:ins w:id="253" w:author="利飞 张" w:date="2025-05-09T22:57:00Z">
        <w:r>
          <w:rPr>
            <w:rFonts w:hint="eastAsia"/>
            <w:lang w:val="zh-CN"/>
          </w:rPr>
          <w:t>异常预警</w:t>
        </w:r>
      </w:ins>
    </w:p>
    <w:p w14:paraId="553C2E18" w14:textId="53A62B70" w:rsidR="007214F3" w:rsidRPr="007214F3" w:rsidRDefault="007214F3">
      <w:pPr>
        <w:pStyle w:val="af2"/>
        <w:numPr>
          <w:ilvl w:val="0"/>
          <w:numId w:val="8"/>
        </w:numPr>
        <w:ind w:firstLineChars="0"/>
        <w:rPr>
          <w:ins w:id="254" w:author="利飞 张" w:date="2025-05-09T22:50:00Z"/>
          <w:lang w:val="zh-CN"/>
        </w:rPr>
        <w:pPrChange w:id="255" w:author="利飞 张" w:date="2025-05-09T22:57:00Z">
          <w:pPr/>
        </w:pPrChange>
      </w:pPr>
      <w:ins w:id="256" w:author="利飞 张" w:date="2025-05-09T22:57:00Z">
        <w:r>
          <w:rPr>
            <w:rFonts w:hint="eastAsia"/>
            <w:lang w:val="zh-CN"/>
          </w:rPr>
          <w:t>数据分析报表</w:t>
        </w:r>
      </w:ins>
    </w:p>
    <w:p w14:paraId="6347C2C0" w14:textId="77777777" w:rsidR="009500A0" w:rsidRDefault="00217C84">
      <w:pPr>
        <w:pStyle w:val="1"/>
        <w:numPr>
          <w:ilvl w:val="0"/>
          <w:numId w:val="0"/>
        </w:numPr>
      </w:pPr>
      <w:bookmarkStart w:id="257" w:name="_Toc197798012"/>
      <w:r>
        <w:rPr>
          <w:rFonts w:hint="eastAsia"/>
        </w:rPr>
        <w:t>参考文献</w:t>
      </w:r>
      <w:bookmarkEnd w:id="257"/>
    </w:p>
    <w:p w14:paraId="53072188" w14:textId="15B7C38E" w:rsidR="009500A0" w:rsidDel="0004006C" w:rsidRDefault="00217C84">
      <w:pPr>
        <w:rPr>
          <w:del w:id="258" w:author="利飞 张" w:date="2025-05-10T19:32:00Z"/>
          <w:rFonts w:ascii="楷体" w:eastAsia="楷体" w:hAnsi="楷体"/>
        </w:rPr>
      </w:pPr>
      <w:del w:id="259" w:author="利飞 张" w:date="2025-05-10T19:32:00Z">
        <w:r w:rsidDel="0004006C">
          <w:rPr>
            <w:rFonts w:ascii="楷体" w:eastAsia="楷体" w:hAnsi="楷体" w:hint="eastAsia"/>
          </w:rPr>
          <w:delText>【请按照标准参考文件格式填写】</w:delText>
        </w:r>
      </w:del>
    </w:p>
    <w:p w14:paraId="539E39D1" w14:textId="77777777" w:rsidR="009500A0" w:rsidRDefault="009500A0">
      <w:pPr>
        <w:widowControl/>
        <w:jc w:val="left"/>
      </w:pPr>
    </w:p>
    <w:sectPr w:rsidR="009500A0">
      <w:footerReference w:type="default" r:id="rId18"/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5649" w14:textId="77777777" w:rsidR="003E2FED" w:rsidRDefault="003E2FED">
      <w:r>
        <w:separator/>
      </w:r>
    </w:p>
  </w:endnote>
  <w:endnote w:type="continuationSeparator" w:id="0">
    <w:p w14:paraId="1B0F5BBA" w14:textId="77777777" w:rsidR="003E2FED" w:rsidRDefault="003E2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DD61" w14:textId="77777777" w:rsidR="009500A0" w:rsidRDefault="009500A0">
    <w:pPr>
      <w:pStyle w:val="a9"/>
      <w:jc w:val="right"/>
    </w:pPr>
  </w:p>
  <w:p w14:paraId="6F4E84D0" w14:textId="77777777" w:rsidR="009500A0" w:rsidRDefault="009500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7B16" w14:textId="77777777" w:rsidR="003E2FED" w:rsidRDefault="003E2FED">
      <w:r>
        <w:separator/>
      </w:r>
    </w:p>
  </w:footnote>
  <w:footnote w:type="continuationSeparator" w:id="0">
    <w:p w14:paraId="0439248C" w14:textId="77777777" w:rsidR="003E2FED" w:rsidRDefault="003E2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27E"/>
    <w:multiLevelType w:val="hybridMultilevel"/>
    <w:tmpl w:val="069A9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80854"/>
    <w:multiLevelType w:val="hybridMultilevel"/>
    <w:tmpl w:val="72DE3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EF4272"/>
    <w:multiLevelType w:val="hybridMultilevel"/>
    <w:tmpl w:val="B568D5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EE30F7"/>
    <w:multiLevelType w:val="multilevel"/>
    <w:tmpl w:val="2DEE30F7"/>
    <w:lvl w:ilvl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E1117F"/>
    <w:multiLevelType w:val="hybridMultilevel"/>
    <w:tmpl w:val="069A9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A363B5"/>
    <w:multiLevelType w:val="hybridMultilevel"/>
    <w:tmpl w:val="9F865E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2C2007E"/>
    <w:multiLevelType w:val="hybridMultilevel"/>
    <w:tmpl w:val="388A80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利飞 张">
    <w15:presenceInfo w15:providerId="Windows Live" w15:userId="26e0c5bdda8928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421946"/>
    <w:rsid w:val="00027C09"/>
    <w:rsid w:val="0004006C"/>
    <w:rsid w:val="0005273A"/>
    <w:rsid w:val="00065683"/>
    <w:rsid w:val="000C5774"/>
    <w:rsid w:val="000E615E"/>
    <w:rsid w:val="00176E4C"/>
    <w:rsid w:val="001A7F71"/>
    <w:rsid w:val="001C3EC2"/>
    <w:rsid w:val="00217C84"/>
    <w:rsid w:val="00241DC9"/>
    <w:rsid w:val="00267EBD"/>
    <w:rsid w:val="002751B5"/>
    <w:rsid w:val="00361522"/>
    <w:rsid w:val="003A7A1C"/>
    <w:rsid w:val="003B6863"/>
    <w:rsid w:val="003B76E3"/>
    <w:rsid w:val="003C2FDA"/>
    <w:rsid w:val="003E2FED"/>
    <w:rsid w:val="003F1FEB"/>
    <w:rsid w:val="00421946"/>
    <w:rsid w:val="00450C2D"/>
    <w:rsid w:val="00454717"/>
    <w:rsid w:val="00466C79"/>
    <w:rsid w:val="0047415E"/>
    <w:rsid w:val="004A3FCE"/>
    <w:rsid w:val="004D3AE1"/>
    <w:rsid w:val="005257F7"/>
    <w:rsid w:val="005741CB"/>
    <w:rsid w:val="005A650C"/>
    <w:rsid w:val="005B7767"/>
    <w:rsid w:val="005F7E8D"/>
    <w:rsid w:val="00611FAF"/>
    <w:rsid w:val="00612DB8"/>
    <w:rsid w:val="006757F6"/>
    <w:rsid w:val="00680BC9"/>
    <w:rsid w:val="00685F3F"/>
    <w:rsid w:val="006C7537"/>
    <w:rsid w:val="00712C0D"/>
    <w:rsid w:val="007214F3"/>
    <w:rsid w:val="00732054"/>
    <w:rsid w:val="007329A3"/>
    <w:rsid w:val="0076788F"/>
    <w:rsid w:val="007C682F"/>
    <w:rsid w:val="007E1354"/>
    <w:rsid w:val="0082193F"/>
    <w:rsid w:val="008232A4"/>
    <w:rsid w:val="00827C5F"/>
    <w:rsid w:val="00867AAD"/>
    <w:rsid w:val="00871C42"/>
    <w:rsid w:val="00881833"/>
    <w:rsid w:val="008B637D"/>
    <w:rsid w:val="008E118B"/>
    <w:rsid w:val="009500A0"/>
    <w:rsid w:val="00951643"/>
    <w:rsid w:val="00982A49"/>
    <w:rsid w:val="009F2C40"/>
    <w:rsid w:val="00A67868"/>
    <w:rsid w:val="00A74BB7"/>
    <w:rsid w:val="00B060EC"/>
    <w:rsid w:val="00B11629"/>
    <w:rsid w:val="00B418EB"/>
    <w:rsid w:val="00B472C5"/>
    <w:rsid w:val="00B66DBF"/>
    <w:rsid w:val="00BA3F6B"/>
    <w:rsid w:val="00BB7D81"/>
    <w:rsid w:val="00BD3AD8"/>
    <w:rsid w:val="00C11400"/>
    <w:rsid w:val="00C136D8"/>
    <w:rsid w:val="00C41761"/>
    <w:rsid w:val="00C667C8"/>
    <w:rsid w:val="00CC5D5B"/>
    <w:rsid w:val="00D168F9"/>
    <w:rsid w:val="00D2402E"/>
    <w:rsid w:val="00D27480"/>
    <w:rsid w:val="00D54717"/>
    <w:rsid w:val="00D85BE4"/>
    <w:rsid w:val="00D9328C"/>
    <w:rsid w:val="00DA1655"/>
    <w:rsid w:val="00DA4C9E"/>
    <w:rsid w:val="00DA5800"/>
    <w:rsid w:val="00DD372E"/>
    <w:rsid w:val="00DD5F34"/>
    <w:rsid w:val="00E77905"/>
    <w:rsid w:val="00EA3AEF"/>
    <w:rsid w:val="00EA490A"/>
    <w:rsid w:val="00EA5F81"/>
    <w:rsid w:val="00EC4006"/>
    <w:rsid w:val="00ED0818"/>
    <w:rsid w:val="00ED1A1A"/>
    <w:rsid w:val="00EE2B5C"/>
    <w:rsid w:val="00F0728D"/>
    <w:rsid w:val="00F2324D"/>
    <w:rsid w:val="00F446D5"/>
    <w:rsid w:val="00FF404E"/>
    <w:rsid w:val="4DE47767"/>
    <w:rsid w:val="6BC6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F20246"/>
  <w15:docId w15:val="{292532C7-6A66-4C71-997B-EFB02527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C13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36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uiPriority w:val="99"/>
    <w:unhideWhenUsed/>
    <w:qFormat/>
    <w:pPr>
      <w:spacing w:after="12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uiPriority w:val="99"/>
    <w:qFormat/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Cs/>
      <w:kern w:val="44"/>
      <w:sz w:val="44"/>
      <w:szCs w:val="44"/>
      <w:lang w:val="zh-CN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e">
    <w:name w:val="批注主题 字符"/>
    <w:basedOn w:val="a4"/>
    <w:link w:val="ad"/>
    <w:uiPriority w:val="99"/>
    <w:semiHidden/>
    <w:rPr>
      <w:b/>
      <w:bCs/>
    </w:rPr>
  </w:style>
  <w:style w:type="character" w:customStyle="1" w:styleId="20">
    <w:name w:val="标题 2 字符"/>
    <w:basedOn w:val="a0"/>
    <w:link w:val="2"/>
    <w:uiPriority w:val="9"/>
    <w:rsid w:val="00C136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36D8"/>
    <w:rPr>
      <w:b/>
      <w:bCs/>
      <w:kern w:val="2"/>
      <w:sz w:val="32"/>
      <w:szCs w:val="32"/>
    </w:rPr>
  </w:style>
  <w:style w:type="paragraph" w:styleId="af3">
    <w:name w:val="Normal (Web)"/>
    <w:basedOn w:val="a"/>
    <w:uiPriority w:val="99"/>
    <w:semiHidden/>
    <w:unhideWhenUsed/>
    <w:rsid w:val="00D54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5471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547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5471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54717"/>
  </w:style>
  <w:style w:type="paragraph" w:styleId="TOC2">
    <w:name w:val="toc 2"/>
    <w:basedOn w:val="a"/>
    <w:next w:val="a"/>
    <w:autoRedefine/>
    <w:uiPriority w:val="39"/>
    <w:unhideWhenUsed/>
    <w:rsid w:val="00D168F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68F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A7F742-95DD-47BE-B094-E430B4C49E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515</Words>
  <Characters>2942</Characters>
  <Application>Microsoft Office Word</Application>
  <DocSecurity>0</DocSecurity>
  <Lines>24</Lines>
  <Paragraphs>6</Paragraphs>
  <ScaleCrop>false</ScaleCrop>
  <Company>Microsoft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dengxifeng@pku.edu.cn</dc:creator>
  <cp:lastModifiedBy>利飞 张</cp:lastModifiedBy>
  <cp:revision>30</cp:revision>
  <cp:lastPrinted>2025-05-10T11:41:00Z</cp:lastPrinted>
  <dcterms:created xsi:type="dcterms:W3CDTF">2022-04-05T00:48:00Z</dcterms:created>
  <dcterms:modified xsi:type="dcterms:W3CDTF">2025-05-10T11:41:00Z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159B49AD1A9645DE8EE2C3518AE1FE81_13</vt:lpwstr>
  </property>
</Properties>
</file>